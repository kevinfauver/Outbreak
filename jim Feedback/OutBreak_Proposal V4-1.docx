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657" w:rsidRPr="00B764E7" w:rsidRDefault="006A0BEE" w:rsidP="00FC2657">
      <w:pPr>
        <w:spacing w:after="0" w:line="240" w:lineRule="auto"/>
        <w:jc w:val="center"/>
        <w:rPr>
          <w:rFonts w:ascii="Chiller" w:hAnsi="Chiller"/>
          <w:color w:val="000000" w:themeColor="text1"/>
          <w:sz w:val="144"/>
          <w:szCs w:val="144"/>
          <w:u w:val="single"/>
        </w:rPr>
      </w:pPr>
      <w:r w:rsidRPr="00B764E7">
        <w:rPr>
          <w:rFonts w:ascii="Chiller" w:hAnsi="Chiller"/>
          <w:color w:val="000000" w:themeColor="text1"/>
          <w:sz w:val="144"/>
          <w:szCs w:val="144"/>
          <w:u w:val="single"/>
        </w:rPr>
        <w:t>OutBreak</w:t>
      </w:r>
    </w:p>
    <w:p w:rsidR="00FC2657" w:rsidRPr="007717B1" w:rsidRDefault="00FC2657" w:rsidP="00FC2657">
      <w:pPr>
        <w:spacing w:after="0" w:line="240" w:lineRule="auto"/>
        <w:rPr>
          <w:rFonts w:ascii="Chiller" w:hAnsi="Chiller"/>
          <w:sz w:val="144"/>
          <w:szCs w:val="144"/>
          <w:u w:val="single"/>
        </w:rPr>
      </w:pPr>
      <w:r w:rsidRPr="007717B1">
        <w:rPr>
          <w:rFonts w:ascii="Times New Roman" w:hAnsi="Times New Roman"/>
        </w:rPr>
        <w:t xml:space="preserve">                                                  </w:t>
      </w:r>
      <w:r w:rsidRPr="007717B1">
        <w:rPr>
          <w:rFonts w:ascii="Times New Roman" w:hAnsi="Times New Roman"/>
          <w:sz w:val="36"/>
          <w:szCs w:val="36"/>
          <w:u w:val="single"/>
        </w:rPr>
        <w:t xml:space="preserve">iPhone Platform               </w:t>
      </w:r>
    </w:p>
    <w:p w:rsidR="00FC2657" w:rsidRPr="007717B1" w:rsidRDefault="00B764E7" w:rsidP="006A0BEE">
      <w:pPr>
        <w:jc w:val="center"/>
        <w:rPr>
          <w:rFonts w:ascii="Times New Roman" w:hAnsi="Times New Roman"/>
        </w:rPr>
      </w:pPr>
      <w:r>
        <w:rPr>
          <w:rFonts w:ascii="Chiller" w:hAnsi="Chiller"/>
          <w:noProof/>
          <w:sz w:val="144"/>
          <w:szCs w:val="144"/>
          <w:u w:val="single"/>
        </w:rPr>
        <w:drawing>
          <wp:anchor distT="0" distB="0" distL="114300" distR="114300" simplePos="0" relativeHeight="251657728" behindDoc="1" locked="0" layoutInCell="1" allowOverlap="1">
            <wp:simplePos x="0" y="0"/>
            <wp:positionH relativeFrom="column">
              <wp:posOffset>1152525</wp:posOffset>
            </wp:positionH>
            <wp:positionV relativeFrom="paragraph">
              <wp:posOffset>26670</wp:posOffset>
            </wp:positionV>
            <wp:extent cx="3790950" cy="4637405"/>
            <wp:effectExtent l="19050" t="0" r="0" b="0"/>
            <wp:wrapNone/>
            <wp:docPr id="2" name="Picture 1" descr="C:\Users\MobileJeff\Documents\Dropbox\jr_project\UI\biohazardredon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Jeff\Documents\Dropbox\jr_project\UI\biohazardredonblack.jpg"/>
                    <pic:cNvPicPr>
                      <a:picLocks noChangeAspect="1" noChangeArrowheads="1"/>
                    </pic:cNvPicPr>
                  </pic:nvPicPr>
                  <pic:blipFill>
                    <a:blip r:embed="rId7" cstate="print"/>
                    <a:srcRect/>
                    <a:stretch>
                      <a:fillRect/>
                    </a:stretch>
                  </pic:blipFill>
                  <pic:spPr bwMode="auto">
                    <a:xfrm>
                      <a:off x="0" y="0"/>
                      <a:ext cx="3790950" cy="4637405"/>
                    </a:xfrm>
                    <a:prstGeom prst="rect">
                      <a:avLst/>
                    </a:prstGeom>
                    <a:noFill/>
                    <a:ln w="9525">
                      <a:noFill/>
                      <a:miter lim="800000"/>
                      <a:headEnd/>
                      <a:tailEnd/>
                    </a:ln>
                  </pic:spPr>
                </pic:pic>
              </a:graphicData>
            </a:graphic>
          </wp:anchor>
        </w:drawing>
      </w:r>
    </w:p>
    <w:p w:rsidR="00FC2657" w:rsidRPr="007717B1" w:rsidRDefault="00FC2657" w:rsidP="006A0BEE">
      <w:pPr>
        <w:jc w:val="center"/>
        <w:rPr>
          <w:rFonts w:ascii="Times New Roman" w:hAnsi="Times New Roman"/>
        </w:rPr>
      </w:pPr>
    </w:p>
    <w:p w:rsidR="00FC2657" w:rsidRPr="007717B1" w:rsidRDefault="00FC2657" w:rsidP="006A0BEE">
      <w:pPr>
        <w:jc w:val="center"/>
        <w:rPr>
          <w:rFonts w:ascii="Times New Roman" w:hAnsi="Times New Roman"/>
        </w:rPr>
      </w:pPr>
    </w:p>
    <w:p w:rsidR="00FC2657" w:rsidRPr="007717B1" w:rsidRDefault="00FC2657" w:rsidP="006A0BEE">
      <w:pPr>
        <w:jc w:val="center"/>
        <w:rPr>
          <w:rFonts w:ascii="Times New Roman" w:hAnsi="Times New Roman"/>
        </w:rPr>
      </w:pPr>
    </w:p>
    <w:p w:rsidR="00FC2657" w:rsidRPr="007717B1" w:rsidRDefault="00FC2657" w:rsidP="006A0BEE">
      <w:pPr>
        <w:jc w:val="center"/>
        <w:rPr>
          <w:rFonts w:ascii="Times New Roman" w:hAnsi="Times New Roman"/>
        </w:rPr>
      </w:pPr>
    </w:p>
    <w:p w:rsidR="00FC2657" w:rsidRPr="007717B1" w:rsidRDefault="00FC2657" w:rsidP="006A0BEE">
      <w:pPr>
        <w:jc w:val="center"/>
        <w:rPr>
          <w:rFonts w:ascii="Times New Roman" w:hAnsi="Times New Roman"/>
        </w:rPr>
      </w:pPr>
    </w:p>
    <w:p w:rsidR="00FC2657" w:rsidRPr="007717B1" w:rsidRDefault="00FC2657"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FC2657" w:rsidRPr="007717B1" w:rsidRDefault="00FC2657"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5679C3" w:rsidRPr="007717B1" w:rsidRDefault="005679C3" w:rsidP="006A0BEE">
      <w:pPr>
        <w:jc w:val="center"/>
        <w:rPr>
          <w:rFonts w:ascii="Times New Roman" w:hAnsi="Times New Roman"/>
        </w:rPr>
      </w:pPr>
    </w:p>
    <w:p w:rsidR="006A0BEE" w:rsidRPr="007717B1" w:rsidRDefault="006A0BEE" w:rsidP="006A0BEE">
      <w:pPr>
        <w:jc w:val="center"/>
        <w:rPr>
          <w:rFonts w:ascii="Times New Roman" w:hAnsi="Times New Roman"/>
        </w:rPr>
      </w:pPr>
      <w:r w:rsidRPr="007717B1">
        <w:rPr>
          <w:rFonts w:ascii="Times New Roman" w:hAnsi="Times New Roman"/>
        </w:rPr>
        <w:t>Tanner Smith</w:t>
      </w:r>
    </w:p>
    <w:p w:rsidR="006A0BEE" w:rsidRPr="007717B1" w:rsidRDefault="006A0BEE" w:rsidP="006A0BEE">
      <w:pPr>
        <w:jc w:val="center"/>
        <w:rPr>
          <w:rFonts w:ascii="Times New Roman" w:hAnsi="Times New Roman"/>
        </w:rPr>
      </w:pPr>
      <w:r w:rsidRPr="007717B1">
        <w:rPr>
          <w:rFonts w:ascii="Times New Roman" w:hAnsi="Times New Roman"/>
        </w:rPr>
        <w:t>Sean Marek</w:t>
      </w:r>
    </w:p>
    <w:p w:rsidR="006A0BEE" w:rsidRPr="007717B1" w:rsidRDefault="006A0BEE" w:rsidP="006A0BEE">
      <w:pPr>
        <w:jc w:val="center"/>
        <w:rPr>
          <w:rFonts w:ascii="Times New Roman" w:hAnsi="Times New Roman"/>
        </w:rPr>
      </w:pPr>
      <w:r w:rsidRPr="007717B1">
        <w:rPr>
          <w:rFonts w:ascii="Times New Roman" w:hAnsi="Times New Roman"/>
        </w:rPr>
        <w:t>Kevin Fauver</w:t>
      </w:r>
    </w:p>
    <w:p w:rsidR="00FC2657" w:rsidRPr="007717B1" w:rsidRDefault="006A0BEE" w:rsidP="00F5307B">
      <w:pPr>
        <w:jc w:val="center"/>
        <w:rPr>
          <w:rFonts w:ascii="Times New Roman" w:hAnsi="Times New Roman"/>
        </w:rPr>
      </w:pPr>
      <w:r w:rsidRPr="007717B1">
        <w:rPr>
          <w:rFonts w:ascii="Times New Roman" w:hAnsi="Times New Roman"/>
        </w:rPr>
        <w:t>Jeffrey Daniels</w:t>
      </w:r>
    </w:p>
    <w:p w:rsidR="00035EE8" w:rsidRDefault="00035EE8">
      <w:pPr>
        <w:pStyle w:val="TOCHeading"/>
      </w:pPr>
      <w:commentRangeStart w:id="0"/>
      <w:r>
        <w:t>Table of Contents</w:t>
      </w:r>
      <w:commentRangeEnd w:id="0"/>
      <w:r w:rsidR="00A92B69">
        <w:rPr>
          <w:rStyle w:val="CommentReference"/>
          <w:rFonts w:ascii="Calibri" w:eastAsia="Calibri" w:hAnsi="Calibri"/>
          <w:b w:val="0"/>
          <w:bCs w:val="0"/>
          <w:vanish/>
          <w:color w:val="auto"/>
        </w:rPr>
        <w:commentReference w:id="0"/>
      </w:r>
    </w:p>
    <w:p w:rsidR="00035EE8" w:rsidRDefault="002903F7">
      <w:pPr>
        <w:pStyle w:val="TOC1"/>
        <w:tabs>
          <w:tab w:val="right" w:leader="dot" w:pos="9350"/>
        </w:tabs>
        <w:rPr>
          <w:noProof/>
        </w:rPr>
      </w:pPr>
      <w:r>
        <w:fldChar w:fldCharType="begin"/>
      </w:r>
      <w:r w:rsidR="00035EE8">
        <w:instrText xml:space="preserve"> TOC \o "1-3" \h \z \u </w:instrText>
      </w:r>
      <w:r>
        <w:fldChar w:fldCharType="separate"/>
      </w:r>
      <w:hyperlink w:anchor="_Toc306566866" w:history="1">
        <w:r w:rsidR="00035EE8" w:rsidRPr="006A6928">
          <w:rPr>
            <w:rStyle w:val="Hyperlink"/>
            <w:noProof/>
          </w:rPr>
          <w:t>Customization:</w:t>
        </w:r>
        <w:r w:rsidR="00035EE8">
          <w:rPr>
            <w:noProof/>
            <w:webHidden/>
          </w:rPr>
          <w:tab/>
        </w:r>
        <w:r>
          <w:rPr>
            <w:noProof/>
            <w:webHidden/>
          </w:rPr>
          <w:fldChar w:fldCharType="begin"/>
        </w:r>
        <w:r w:rsidR="00035EE8">
          <w:rPr>
            <w:noProof/>
            <w:webHidden/>
          </w:rPr>
          <w:instrText xml:space="preserve"> PAGEREF _Toc306566866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2"/>
        <w:tabs>
          <w:tab w:val="right" w:leader="dot" w:pos="9350"/>
        </w:tabs>
        <w:rPr>
          <w:noProof/>
        </w:rPr>
      </w:pPr>
      <w:hyperlink w:anchor="_Toc306566867" w:history="1">
        <w:r w:rsidR="00035EE8" w:rsidRPr="006A6928">
          <w:rPr>
            <w:rStyle w:val="Hyperlink"/>
            <w:noProof/>
          </w:rPr>
          <w:t>Virus Design:</w:t>
        </w:r>
        <w:r w:rsidR="00035EE8">
          <w:rPr>
            <w:noProof/>
            <w:webHidden/>
          </w:rPr>
          <w:tab/>
        </w:r>
        <w:r>
          <w:rPr>
            <w:noProof/>
            <w:webHidden/>
          </w:rPr>
          <w:fldChar w:fldCharType="begin"/>
        </w:r>
        <w:r w:rsidR="00035EE8">
          <w:rPr>
            <w:noProof/>
            <w:webHidden/>
          </w:rPr>
          <w:instrText xml:space="preserve"> PAGEREF _Toc306566867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2"/>
        <w:tabs>
          <w:tab w:val="right" w:leader="dot" w:pos="9350"/>
        </w:tabs>
        <w:rPr>
          <w:noProof/>
        </w:rPr>
      </w:pPr>
      <w:hyperlink w:anchor="_Toc306566868" w:history="1">
        <w:r w:rsidR="00035EE8" w:rsidRPr="006A6928">
          <w:rPr>
            <w:rStyle w:val="Hyperlink"/>
            <w:noProof/>
          </w:rPr>
          <w:t>Virus Point Allocation:</w:t>
        </w:r>
        <w:r w:rsidR="00035EE8">
          <w:rPr>
            <w:noProof/>
            <w:webHidden/>
          </w:rPr>
          <w:tab/>
        </w:r>
        <w:r>
          <w:rPr>
            <w:noProof/>
            <w:webHidden/>
          </w:rPr>
          <w:fldChar w:fldCharType="begin"/>
        </w:r>
        <w:r w:rsidR="00035EE8">
          <w:rPr>
            <w:noProof/>
            <w:webHidden/>
          </w:rPr>
          <w:instrText xml:space="preserve"> PAGEREF _Toc306566868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1"/>
        <w:tabs>
          <w:tab w:val="right" w:leader="dot" w:pos="9350"/>
        </w:tabs>
        <w:rPr>
          <w:noProof/>
        </w:rPr>
      </w:pPr>
      <w:hyperlink w:anchor="_Toc306566869" w:history="1">
        <w:r w:rsidR="00035EE8" w:rsidRPr="006A6928">
          <w:rPr>
            <w:rStyle w:val="Hyperlink"/>
            <w:noProof/>
          </w:rPr>
          <w:t>Defenses:</w:t>
        </w:r>
        <w:r w:rsidR="00035EE8">
          <w:rPr>
            <w:noProof/>
            <w:webHidden/>
          </w:rPr>
          <w:tab/>
        </w:r>
        <w:r>
          <w:rPr>
            <w:noProof/>
            <w:webHidden/>
          </w:rPr>
          <w:fldChar w:fldCharType="begin"/>
        </w:r>
        <w:r w:rsidR="00035EE8">
          <w:rPr>
            <w:noProof/>
            <w:webHidden/>
          </w:rPr>
          <w:instrText xml:space="preserve"> PAGEREF _Toc306566869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2"/>
        <w:tabs>
          <w:tab w:val="right" w:leader="dot" w:pos="9350"/>
        </w:tabs>
        <w:rPr>
          <w:noProof/>
        </w:rPr>
      </w:pPr>
      <w:hyperlink w:anchor="_Toc306566870" w:history="1">
        <w:r w:rsidR="00035EE8" w:rsidRPr="006A6928">
          <w:rPr>
            <w:rStyle w:val="Hyperlink"/>
            <w:noProof/>
          </w:rPr>
          <w:t>Building Antibodies:</w:t>
        </w:r>
        <w:r w:rsidR="00035EE8">
          <w:rPr>
            <w:noProof/>
            <w:webHidden/>
          </w:rPr>
          <w:tab/>
        </w:r>
        <w:r>
          <w:rPr>
            <w:noProof/>
            <w:webHidden/>
          </w:rPr>
          <w:fldChar w:fldCharType="begin"/>
        </w:r>
        <w:r w:rsidR="00035EE8">
          <w:rPr>
            <w:noProof/>
            <w:webHidden/>
          </w:rPr>
          <w:instrText xml:space="preserve"> PAGEREF _Toc306566870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2"/>
        <w:tabs>
          <w:tab w:val="right" w:leader="dot" w:pos="9350"/>
        </w:tabs>
        <w:rPr>
          <w:noProof/>
        </w:rPr>
      </w:pPr>
      <w:hyperlink w:anchor="_Toc306566871" w:history="1">
        <w:r w:rsidR="00035EE8" w:rsidRPr="006A6928">
          <w:rPr>
            <w:rStyle w:val="Hyperlink"/>
            <w:noProof/>
          </w:rPr>
          <w:t>External</w:t>
        </w:r>
        <w:r w:rsidR="00035EE8">
          <w:rPr>
            <w:noProof/>
            <w:webHidden/>
          </w:rPr>
          <w:tab/>
        </w:r>
        <w:r>
          <w:rPr>
            <w:noProof/>
            <w:webHidden/>
          </w:rPr>
          <w:fldChar w:fldCharType="begin"/>
        </w:r>
        <w:r w:rsidR="00035EE8">
          <w:rPr>
            <w:noProof/>
            <w:webHidden/>
          </w:rPr>
          <w:instrText xml:space="preserve"> PAGEREF _Toc306566871 \h </w:instrText>
        </w:r>
        <w:r w:rsidR="00A92B69">
          <w:rPr>
            <w:noProof/>
          </w:rPr>
        </w:r>
        <w:r>
          <w:rPr>
            <w:noProof/>
            <w:webHidden/>
          </w:rPr>
          <w:fldChar w:fldCharType="separate"/>
        </w:r>
        <w:r w:rsidR="00035EE8">
          <w:rPr>
            <w:noProof/>
            <w:webHidden/>
          </w:rPr>
          <w:t>3</w:t>
        </w:r>
        <w:r>
          <w:rPr>
            <w:noProof/>
            <w:webHidden/>
          </w:rPr>
          <w:fldChar w:fldCharType="end"/>
        </w:r>
      </w:hyperlink>
    </w:p>
    <w:p w:rsidR="00035EE8" w:rsidRDefault="002903F7">
      <w:pPr>
        <w:pStyle w:val="TOC1"/>
        <w:tabs>
          <w:tab w:val="right" w:leader="dot" w:pos="9350"/>
        </w:tabs>
        <w:rPr>
          <w:noProof/>
        </w:rPr>
      </w:pPr>
      <w:hyperlink w:anchor="_Toc306566872" w:history="1">
        <w:r w:rsidR="00035EE8" w:rsidRPr="006A6928">
          <w:rPr>
            <w:rStyle w:val="Hyperlink"/>
            <w:noProof/>
          </w:rPr>
          <w:t>Symptoms:</w:t>
        </w:r>
        <w:r w:rsidR="00035EE8">
          <w:rPr>
            <w:noProof/>
            <w:webHidden/>
          </w:rPr>
          <w:tab/>
        </w:r>
        <w:r>
          <w:rPr>
            <w:noProof/>
            <w:webHidden/>
          </w:rPr>
          <w:fldChar w:fldCharType="begin"/>
        </w:r>
        <w:r w:rsidR="00035EE8">
          <w:rPr>
            <w:noProof/>
            <w:webHidden/>
          </w:rPr>
          <w:instrText xml:space="preserve"> PAGEREF _Toc306566872 \h </w:instrText>
        </w:r>
        <w:r w:rsidR="00A92B69">
          <w:rPr>
            <w:noProof/>
          </w:rPr>
        </w:r>
        <w:r>
          <w:rPr>
            <w:noProof/>
            <w:webHidden/>
          </w:rPr>
          <w:fldChar w:fldCharType="separate"/>
        </w:r>
        <w:r w:rsidR="00035EE8">
          <w:rPr>
            <w:noProof/>
            <w:webHidden/>
          </w:rPr>
          <w:t>4</w:t>
        </w:r>
        <w:r>
          <w:rPr>
            <w:noProof/>
            <w:webHidden/>
          </w:rPr>
          <w:fldChar w:fldCharType="end"/>
        </w:r>
      </w:hyperlink>
    </w:p>
    <w:p w:rsidR="00035EE8" w:rsidRDefault="002903F7">
      <w:pPr>
        <w:pStyle w:val="TOC1"/>
        <w:tabs>
          <w:tab w:val="right" w:leader="dot" w:pos="9350"/>
        </w:tabs>
        <w:rPr>
          <w:noProof/>
        </w:rPr>
      </w:pPr>
      <w:hyperlink w:anchor="_Toc306566873" w:history="1">
        <w:r w:rsidR="00035EE8" w:rsidRPr="006A6928">
          <w:rPr>
            <w:rStyle w:val="Hyperlink"/>
            <w:noProof/>
          </w:rPr>
          <w:t>Remedy:</w:t>
        </w:r>
        <w:r w:rsidR="00035EE8">
          <w:rPr>
            <w:noProof/>
            <w:webHidden/>
          </w:rPr>
          <w:tab/>
        </w:r>
        <w:r>
          <w:rPr>
            <w:noProof/>
            <w:webHidden/>
          </w:rPr>
          <w:fldChar w:fldCharType="begin"/>
        </w:r>
        <w:r w:rsidR="00035EE8">
          <w:rPr>
            <w:noProof/>
            <w:webHidden/>
          </w:rPr>
          <w:instrText xml:space="preserve"> PAGEREF _Toc306566873 \h </w:instrText>
        </w:r>
        <w:r w:rsidR="00A92B69">
          <w:rPr>
            <w:noProof/>
          </w:rPr>
        </w:r>
        <w:r>
          <w:rPr>
            <w:noProof/>
            <w:webHidden/>
          </w:rPr>
          <w:fldChar w:fldCharType="separate"/>
        </w:r>
        <w:r w:rsidR="00035EE8">
          <w:rPr>
            <w:noProof/>
            <w:webHidden/>
          </w:rPr>
          <w:t>4</w:t>
        </w:r>
        <w:r>
          <w:rPr>
            <w:noProof/>
            <w:webHidden/>
          </w:rPr>
          <w:fldChar w:fldCharType="end"/>
        </w:r>
      </w:hyperlink>
    </w:p>
    <w:p w:rsidR="00035EE8" w:rsidRDefault="002903F7">
      <w:pPr>
        <w:pStyle w:val="TOC2"/>
        <w:tabs>
          <w:tab w:val="right" w:leader="dot" w:pos="9350"/>
        </w:tabs>
        <w:rPr>
          <w:noProof/>
        </w:rPr>
      </w:pPr>
      <w:hyperlink w:anchor="_Toc306566874" w:history="1">
        <w:r w:rsidR="00035EE8" w:rsidRPr="006A6928">
          <w:rPr>
            <w:rStyle w:val="Hyperlink"/>
            <w:noProof/>
          </w:rPr>
          <w:t>Cures</w:t>
        </w:r>
        <w:r w:rsidR="00035EE8">
          <w:rPr>
            <w:noProof/>
            <w:webHidden/>
          </w:rPr>
          <w:tab/>
        </w:r>
        <w:r>
          <w:rPr>
            <w:noProof/>
            <w:webHidden/>
          </w:rPr>
          <w:fldChar w:fldCharType="begin"/>
        </w:r>
        <w:r w:rsidR="00035EE8">
          <w:rPr>
            <w:noProof/>
            <w:webHidden/>
          </w:rPr>
          <w:instrText xml:space="preserve"> PAGEREF _Toc306566874 \h </w:instrText>
        </w:r>
        <w:r w:rsidR="00A92B69">
          <w:rPr>
            <w:noProof/>
          </w:rPr>
        </w:r>
        <w:r>
          <w:rPr>
            <w:noProof/>
            <w:webHidden/>
          </w:rPr>
          <w:fldChar w:fldCharType="separate"/>
        </w:r>
        <w:r w:rsidR="00035EE8">
          <w:rPr>
            <w:noProof/>
            <w:webHidden/>
          </w:rPr>
          <w:t>4</w:t>
        </w:r>
        <w:r>
          <w:rPr>
            <w:noProof/>
            <w:webHidden/>
          </w:rPr>
          <w:fldChar w:fldCharType="end"/>
        </w:r>
      </w:hyperlink>
    </w:p>
    <w:p w:rsidR="00035EE8" w:rsidRDefault="002903F7">
      <w:pPr>
        <w:pStyle w:val="TOC2"/>
        <w:tabs>
          <w:tab w:val="right" w:leader="dot" w:pos="9350"/>
        </w:tabs>
        <w:rPr>
          <w:noProof/>
        </w:rPr>
      </w:pPr>
      <w:hyperlink w:anchor="_Toc306566875" w:history="1">
        <w:r w:rsidR="00035EE8" w:rsidRPr="006A6928">
          <w:rPr>
            <w:rStyle w:val="Hyperlink"/>
            <w:noProof/>
          </w:rPr>
          <w:t>Time</w:t>
        </w:r>
        <w:r w:rsidR="00035EE8">
          <w:rPr>
            <w:noProof/>
            <w:webHidden/>
          </w:rPr>
          <w:tab/>
        </w:r>
        <w:r>
          <w:rPr>
            <w:noProof/>
            <w:webHidden/>
          </w:rPr>
          <w:fldChar w:fldCharType="begin"/>
        </w:r>
        <w:r w:rsidR="00035EE8">
          <w:rPr>
            <w:noProof/>
            <w:webHidden/>
          </w:rPr>
          <w:instrText xml:space="preserve"> PAGEREF _Toc306566875 \h </w:instrText>
        </w:r>
        <w:r w:rsidR="00A92B69">
          <w:rPr>
            <w:noProof/>
          </w:rPr>
        </w:r>
        <w:r>
          <w:rPr>
            <w:noProof/>
            <w:webHidden/>
          </w:rPr>
          <w:fldChar w:fldCharType="separate"/>
        </w:r>
        <w:r w:rsidR="00035EE8">
          <w:rPr>
            <w:noProof/>
            <w:webHidden/>
          </w:rPr>
          <w:t>4</w:t>
        </w:r>
        <w:r>
          <w:rPr>
            <w:noProof/>
            <w:webHidden/>
          </w:rPr>
          <w:fldChar w:fldCharType="end"/>
        </w:r>
      </w:hyperlink>
    </w:p>
    <w:p w:rsidR="00035EE8" w:rsidRDefault="002903F7">
      <w:pPr>
        <w:pStyle w:val="TOC1"/>
        <w:tabs>
          <w:tab w:val="right" w:leader="dot" w:pos="9350"/>
        </w:tabs>
        <w:rPr>
          <w:noProof/>
        </w:rPr>
      </w:pPr>
      <w:hyperlink w:anchor="_Toc306566876" w:history="1">
        <w:r w:rsidR="00035EE8" w:rsidRPr="006A6928">
          <w:rPr>
            <w:rStyle w:val="Hyperlink"/>
            <w:noProof/>
          </w:rPr>
          <w:t>Communication:</w:t>
        </w:r>
        <w:r w:rsidR="00035EE8">
          <w:rPr>
            <w:noProof/>
            <w:webHidden/>
          </w:rPr>
          <w:tab/>
        </w:r>
        <w:r>
          <w:rPr>
            <w:noProof/>
            <w:webHidden/>
          </w:rPr>
          <w:fldChar w:fldCharType="begin"/>
        </w:r>
        <w:r w:rsidR="00035EE8">
          <w:rPr>
            <w:noProof/>
            <w:webHidden/>
          </w:rPr>
          <w:instrText xml:space="preserve"> PAGEREF _Toc306566876 \h </w:instrText>
        </w:r>
        <w:r w:rsidR="00A92B69">
          <w:rPr>
            <w:noProof/>
          </w:rPr>
        </w:r>
        <w:r>
          <w:rPr>
            <w:noProof/>
            <w:webHidden/>
          </w:rPr>
          <w:fldChar w:fldCharType="separate"/>
        </w:r>
        <w:r w:rsidR="00035EE8">
          <w:rPr>
            <w:noProof/>
            <w:webHidden/>
          </w:rPr>
          <w:t>4</w:t>
        </w:r>
        <w:r>
          <w:rPr>
            <w:noProof/>
            <w:webHidden/>
          </w:rPr>
          <w:fldChar w:fldCharType="end"/>
        </w:r>
      </w:hyperlink>
    </w:p>
    <w:p w:rsidR="00035EE8" w:rsidRDefault="002903F7">
      <w:pPr>
        <w:pStyle w:val="TOC1"/>
        <w:tabs>
          <w:tab w:val="right" w:leader="dot" w:pos="9350"/>
        </w:tabs>
        <w:rPr>
          <w:noProof/>
        </w:rPr>
      </w:pPr>
      <w:hyperlink w:anchor="_Toc306566877" w:history="1">
        <w:r w:rsidR="00035EE8" w:rsidRPr="006A6928">
          <w:rPr>
            <w:rStyle w:val="Hyperlink"/>
            <w:noProof/>
          </w:rPr>
          <w:t>Cross Platform</w:t>
        </w:r>
        <w:r w:rsidR="00035EE8">
          <w:rPr>
            <w:noProof/>
            <w:webHidden/>
          </w:rPr>
          <w:tab/>
        </w:r>
        <w:r>
          <w:rPr>
            <w:noProof/>
            <w:webHidden/>
          </w:rPr>
          <w:fldChar w:fldCharType="begin"/>
        </w:r>
        <w:r w:rsidR="00035EE8">
          <w:rPr>
            <w:noProof/>
            <w:webHidden/>
          </w:rPr>
          <w:instrText xml:space="preserve"> PAGEREF _Toc306566877 \h </w:instrText>
        </w:r>
        <w:r w:rsidR="00A92B69">
          <w:rPr>
            <w:noProof/>
          </w:rPr>
        </w:r>
        <w:r>
          <w:rPr>
            <w:noProof/>
            <w:webHidden/>
          </w:rPr>
          <w:fldChar w:fldCharType="separate"/>
        </w:r>
        <w:r w:rsidR="00035EE8">
          <w:rPr>
            <w:noProof/>
            <w:webHidden/>
          </w:rPr>
          <w:t>5</w:t>
        </w:r>
        <w:r>
          <w:rPr>
            <w:noProof/>
            <w:webHidden/>
          </w:rPr>
          <w:fldChar w:fldCharType="end"/>
        </w:r>
      </w:hyperlink>
    </w:p>
    <w:p w:rsidR="00035EE8" w:rsidRDefault="002903F7">
      <w:r>
        <w:fldChar w:fldCharType="end"/>
      </w:r>
    </w:p>
    <w:p w:rsidR="00035EE8" w:rsidRDefault="00035EE8"/>
    <w:p w:rsidR="00035EE8" w:rsidRDefault="00035EE8"/>
    <w:p w:rsidR="00035EE8" w:rsidRDefault="00035EE8"/>
    <w:p w:rsidR="00035EE8" w:rsidRDefault="00035EE8"/>
    <w:p w:rsidR="00035EE8" w:rsidRDefault="00035EE8"/>
    <w:p w:rsidR="00035EE8" w:rsidRDefault="00035EE8"/>
    <w:p w:rsidR="00035EE8" w:rsidRDefault="00035EE8" w:rsidP="00035EE8">
      <w:pPr>
        <w:ind w:left="360"/>
      </w:pPr>
    </w:p>
    <w:p w:rsidR="00035EE8" w:rsidRDefault="00035EE8" w:rsidP="00035EE8">
      <w:pPr>
        <w:ind w:left="360"/>
      </w:pPr>
    </w:p>
    <w:p w:rsidR="00035EE8" w:rsidRDefault="00035EE8" w:rsidP="00035EE8">
      <w:pPr>
        <w:ind w:left="360"/>
      </w:pPr>
    </w:p>
    <w:p w:rsidR="00FC2657" w:rsidRPr="00B764E7" w:rsidRDefault="00FC2657" w:rsidP="00035EE8">
      <w:pPr>
        <w:pStyle w:val="Heading1"/>
        <w:rPr>
          <w:rFonts w:ascii="Times New Roman" w:hAnsi="Times New Roman"/>
        </w:rPr>
      </w:pPr>
      <w:bookmarkStart w:id="1" w:name="_Toc306566866"/>
      <w:r w:rsidRPr="00B764E7">
        <w:rPr>
          <w:rFonts w:ascii="Times New Roman" w:hAnsi="Times New Roman"/>
        </w:rPr>
        <w:t>Customization:</w:t>
      </w:r>
      <w:bookmarkEnd w:id="1"/>
    </w:p>
    <w:p w:rsidR="00FC2657" w:rsidRPr="00B764E7" w:rsidRDefault="00FC2657" w:rsidP="00035EE8">
      <w:pPr>
        <w:ind w:left="360"/>
        <w:rPr>
          <w:rFonts w:ascii="Times New Roman" w:hAnsi="Times New Roman"/>
        </w:rPr>
      </w:pPr>
      <w:r w:rsidRPr="00B764E7">
        <w:rPr>
          <w:rFonts w:ascii="Times New Roman" w:hAnsi="Times New Roman"/>
        </w:rPr>
        <w:t xml:space="preserve">One of the key elements to our design </w:t>
      </w:r>
      <w:del w:id="2" w:author="John Lee" w:date="2011-10-17T21:37:00Z">
        <w:r w:rsidRPr="00B764E7" w:rsidDel="00A92B69">
          <w:rPr>
            <w:rFonts w:ascii="Times New Roman" w:hAnsi="Times New Roman"/>
          </w:rPr>
          <w:delText>is to give the user control</w:delText>
        </w:r>
      </w:del>
      <w:ins w:id="3" w:author="John Lee" w:date="2011-10-17T21:37:00Z">
        <w:r w:rsidR="00A92B69">
          <w:rPr>
            <w:rFonts w:ascii="Times New Roman" w:hAnsi="Times New Roman"/>
          </w:rPr>
          <w:t>enables users</w:t>
        </w:r>
      </w:ins>
      <w:r w:rsidRPr="00B764E7">
        <w:rPr>
          <w:rFonts w:ascii="Times New Roman" w:hAnsi="Times New Roman"/>
        </w:rPr>
        <w:t xml:space="preserve"> to customize each aspect of the game, from the virus avatar look, statistical data, player infection, and player healing.  Giving players the ability to customize their</w:t>
      </w:r>
      <w:r w:rsidR="00383C32" w:rsidRPr="00B764E7">
        <w:rPr>
          <w:rFonts w:ascii="Times New Roman" w:hAnsi="Times New Roman"/>
        </w:rPr>
        <w:t xml:space="preserve"> </w:t>
      </w:r>
      <w:del w:id="4" w:author="John Lee" w:date="2011-10-17T21:37:00Z">
        <w:r w:rsidR="00383C32" w:rsidRPr="00B764E7" w:rsidDel="00A92B69">
          <w:rPr>
            <w:rFonts w:ascii="Times New Roman" w:hAnsi="Times New Roman"/>
          </w:rPr>
          <w:delText>look and feel of the character</w:delText>
        </w:r>
      </w:del>
      <w:ins w:id="5" w:author="John Lee" w:date="2011-10-17T21:37:00Z">
        <w:r w:rsidR="00A92B69">
          <w:rPr>
            <w:rFonts w:ascii="Times New Roman" w:hAnsi="Times New Roman"/>
          </w:rPr>
          <w:t>character look-and-feel</w:t>
        </w:r>
      </w:ins>
      <w:r w:rsidR="00383C32" w:rsidRPr="00B764E7">
        <w:rPr>
          <w:rFonts w:ascii="Times New Roman" w:hAnsi="Times New Roman"/>
        </w:rPr>
        <w:t xml:space="preserve"> makes them feel more unique and special.</w:t>
      </w:r>
    </w:p>
    <w:p w:rsidR="00383C32" w:rsidRPr="00B764E7" w:rsidRDefault="00035EE8" w:rsidP="00035EE8">
      <w:pPr>
        <w:pStyle w:val="Heading2"/>
        <w:rPr>
          <w:rFonts w:ascii="Times New Roman" w:hAnsi="Times New Roman"/>
        </w:rPr>
      </w:pPr>
      <w:r w:rsidRPr="00B764E7">
        <w:rPr>
          <w:rFonts w:ascii="Times New Roman" w:hAnsi="Times New Roman"/>
        </w:rPr>
        <w:tab/>
      </w:r>
      <w:bookmarkStart w:id="6" w:name="_Toc306566867"/>
      <w:r w:rsidR="00383C32" w:rsidRPr="00B764E7">
        <w:rPr>
          <w:rFonts w:ascii="Times New Roman" w:hAnsi="Times New Roman"/>
        </w:rPr>
        <w:t>Virus Design:</w:t>
      </w:r>
      <w:bookmarkEnd w:id="6"/>
    </w:p>
    <w:p w:rsidR="00496BA7" w:rsidRPr="00B764E7" w:rsidRDefault="00496BA7" w:rsidP="00035EE8">
      <w:pPr>
        <w:ind w:left="1080"/>
        <w:rPr>
          <w:rFonts w:ascii="Times New Roman" w:hAnsi="Times New Roman"/>
        </w:rPr>
      </w:pPr>
      <w:r w:rsidRPr="00B764E7">
        <w:rPr>
          <w:rFonts w:ascii="Times New Roman" w:hAnsi="Times New Roman"/>
        </w:rPr>
        <w:t xml:space="preserve">The virus design will be sleek and simple, designed using bind points and vectors to allow movement and mismatching among different parts. Each body will have bind points and default directions for all pieces. Each piece that attaches to the body will use the appropriate bind point and direction vector. </w:t>
      </w:r>
      <w:r w:rsidR="00C67FED" w:rsidRPr="00B764E7">
        <w:rPr>
          <w:rFonts w:ascii="Times New Roman" w:hAnsi="Times New Roman"/>
        </w:rPr>
        <w:t xml:space="preserve"> By doing this, it </w:t>
      </w:r>
      <w:r w:rsidRPr="00B764E7">
        <w:rPr>
          <w:rFonts w:ascii="Times New Roman" w:hAnsi="Times New Roman"/>
        </w:rPr>
        <w:t xml:space="preserve">allows not only a large library of mismatched accessories but </w:t>
      </w:r>
      <w:r w:rsidR="00C67FED" w:rsidRPr="00B764E7">
        <w:rPr>
          <w:rFonts w:ascii="Times New Roman" w:hAnsi="Times New Roman"/>
        </w:rPr>
        <w:t xml:space="preserve">it </w:t>
      </w:r>
      <w:r w:rsidRPr="00B764E7">
        <w:rPr>
          <w:rFonts w:ascii="Times New Roman" w:hAnsi="Times New Roman"/>
        </w:rPr>
        <w:t xml:space="preserve">also lets us easily add items at will.  </w:t>
      </w:r>
      <w:r w:rsidR="00C67FED" w:rsidRPr="00B764E7">
        <w:rPr>
          <w:rFonts w:ascii="Times New Roman" w:hAnsi="Times New Roman"/>
        </w:rPr>
        <w:t>As well, u</w:t>
      </w:r>
      <w:r w:rsidRPr="00B764E7">
        <w:rPr>
          <w:rFonts w:ascii="Times New Roman" w:hAnsi="Times New Roman"/>
        </w:rPr>
        <w:t>sing this method helps to give animation to the avatar</w:t>
      </w:r>
      <w:r w:rsidR="00C67FED" w:rsidRPr="00B764E7">
        <w:rPr>
          <w:rFonts w:ascii="Times New Roman" w:hAnsi="Times New Roman"/>
        </w:rPr>
        <w:t>, which</w:t>
      </w:r>
      <w:r w:rsidRPr="00B764E7">
        <w:rPr>
          <w:rFonts w:ascii="Times New Roman" w:hAnsi="Times New Roman"/>
        </w:rPr>
        <w:t xml:space="preserve"> makes </w:t>
      </w:r>
      <w:r w:rsidR="00C67FED" w:rsidRPr="00B764E7">
        <w:rPr>
          <w:rFonts w:ascii="Times New Roman" w:hAnsi="Times New Roman"/>
        </w:rPr>
        <w:t>it seem as if the Avatar has come to</w:t>
      </w:r>
      <w:r w:rsidRPr="00B764E7">
        <w:rPr>
          <w:rFonts w:ascii="Times New Roman" w:hAnsi="Times New Roman"/>
        </w:rPr>
        <w:t xml:space="preserve"> life for the user.  The players will be able to choose the basic shape of their virus and choose its limbs, eyes, and more</w:t>
      </w:r>
      <w:ins w:id="7" w:author="John Lee" w:date="2011-10-17T21:38:00Z">
        <w:r w:rsidR="00A92B69">
          <w:rPr>
            <w:rFonts w:ascii="Times New Roman" w:hAnsi="Times New Roman"/>
          </w:rPr>
          <w:t>.</w:t>
        </w:r>
      </w:ins>
      <w:r w:rsidRPr="00B764E7">
        <w:rPr>
          <w:rFonts w:ascii="Times New Roman" w:hAnsi="Times New Roman"/>
        </w:rPr>
        <w:t xml:space="preserve"> In Alpha and Beta</w:t>
      </w:r>
      <w:del w:id="8" w:author="John Lee" w:date="2011-10-17T21:43:00Z">
        <w:r w:rsidR="00C67FED" w:rsidRPr="00B764E7" w:rsidDel="00A92B69">
          <w:rPr>
            <w:rFonts w:ascii="Times New Roman" w:hAnsi="Times New Roman"/>
          </w:rPr>
          <w:delText>. Unfortunately</w:delText>
        </w:r>
      </w:del>
      <w:ins w:id="9" w:author="John Lee" w:date="2011-10-17T21:43:00Z">
        <w:r w:rsidR="00A92B69">
          <w:rPr>
            <w:rFonts w:ascii="Times New Roman" w:hAnsi="Times New Roman"/>
          </w:rPr>
          <w:t>, unfortunately</w:t>
        </w:r>
      </w:ins>
      <w:r w:rsidRPr="00B764E7">
        <w:rPr>
          <w:rFonts w:ascii="Times New Roman" w:hAnsi="Times New Roman"/>
          <w:b/>
        </w:rPr>
        <w:t xml:space="preserve"> </w:t>
      </w:r>
      <w:r w:rsidR="00C67FED" w:rsidRPr="00B764E7">
        <w:rPr>
          <w:rFonts w:ascii="Times New Roman" w:hAnsi="Times New Roman"/>
        </w:rPr>
        <w:t>there may only be a few options.  However</w:t>
      </w:r>
      <w:r w:rsidRPr="00B764E7">
        <w:rPr>
          <w:rFonts w:ascii="Times New Roman" w:hAnsi="Times New Roman"/>
        </w:rPr>
        <w:t xml:space="preserve"> once it is up and running</w:t>
      </w:r>
      <w:r w:rsidR="00C67FED" w:rsidRPr="00B764E7">
        <w:rPr>
          <w:rFonts w:ascii="Times New Roman" w:hAnsi="Times New Roman"/>
        </w:rPr>
        <w:t>,</w:t>
      </w:r>
      <w:r w:rsidRPr="00B764E7">
        <w:rPr>
          <w:rFonts w:ascii="Times New Roman" w:hAnsi="Times New Roman"/>
        </w:rPr>
        <w:t xml:space="preserve"> it should be a simple matter of downloading more avatar bodies and accessories in patch. The advantage too this design is that it allows for scaling down the road.</w:t>
      </w:r>
      <w:r w:rsidR="00C67FED" w:rsidRPr="00B764E7">
        <w:rPr>
          <w:rFonts w:ascii="Times New Roman" w:hAnsi="Times New Roman"/>
        </w:rPr>
        <w:t xml:space="preserve">  </w:t>
      </w:r>
    </w:p>
    <w:p w:rsidR="00383C32" w:rsidRPr="00B764E7" w:rsidRDefault="00035EE8" w:rsidP="00035EE8">
      <w:pPr>
        <w:pStyle w:val="Heading2"/>
        <w:rPr>
          <w:rFonts w:ascii="Times New Roman" w:hAnsi="Times New Roman"/>
        </w:rPr>
      </w:pPr>
      <w:r w:rsidRPr="00B764E7">
        <w:rPr>
          <w:rFonts w:ascii="Times New Roman" w:hAnsi="Times New Roman"/>
        </w:rPr>
        <w:tab/>
      </w:r>
      <w:bookmarkStart w:id="10" w:name="_Toc306566868"/>
      <w:r w:rsidR="00E1153B" w:rsidRPr="00B764E7">
        <w:rPr>
          <w:rFonts w:ascii="Times New Roman" w:hAnsi="Times New Roman"/>
        </w:rPr>
        <w:t>Virus Point Allocation:</w:t>
      </w:r>
      <w:bookmarkEnd w:id="10"/>
    </w:p>
    <w:p w:rsidR="00E1153B" w:rsidRPr="00B764E7" w:rsidRDefault="005A144B" w:rsidP="00035EE8">
      <w:pPr>
        <w:ind w:left="1080"/>
        <w:rPr>
          <w:rFonts w:ascii="Times New Roman" w:hAnsi="Times New Roman"/>
        </w:rPr>
      </w:pPr>
      <w:r w:rsidRPr="00B764E7">
        <w:rPr>
          <w:rFonts w:ascii="Times New Roman" w:hAnsi="Times New Roman"/>
        </w:rPr>
        <w:t xml:space="preserve">Point allocation is in </w:t>
      </w:r>
      <w:r w:rsidR="00E1153B" w:rsidRPr="00B764E7">
        <w:rPr>
          <w:rFonts w:ascii="Times New Roman" w:hAnsi="Times New Roman"/>
        </w:rPr>
        <w:t xml:space="preserve">the early design phase, but the basic premise is that a player will have a number of points </w:t>
      </w:r>
      <w:r w:rsidRPr="00B764E7">
        <w:rPr>
          <w:rFonts w:ascii="Times New Roman" w:hAnsi="Times New Roman"/>
        </w:rPr>
        <w:t xml:space="preserve">to allocate to a virus making each virus unique.  The player will have two hundred point scales for the virus </w:t>
      </w:r>
      <w:r w:rsidR="00C67FED" w:rsidRPr="00B764E7">
        <w:rPr>
          <w:rFonts w:ascii="Times New Roman" w:hAnsi="Times New Roman"/>
        </w:rPr>
        <w:t>allowing</w:t>
      </w:r>
      <w:r w:rsidRPr="00B764E7">
        <w:rPr>
          <w:rFonts w:ascii="Times New Roman" w:hAnsi="Times New Roman"/>
        </w:rPr>
        <w:t xml:space="preserve"> a total of two-hundred points. One will be the viruses spread system and the other will</w:t>
      </w:r>
      <w:r w:rsidR="0095011B" w:rsidRPr="00B764E7">
        <w:rPr>
          <w:rFonts w:ascii="Times New Roman" w:hAnsi="Times New Roman"/>
        </w:rPr>
        <w:t xml:space="preserve"> be </w:t>
      </w:r>
      <w:r w:rsidR="00C67FED" w:rsidRPr="00B764E7">
        <w:rPr>
          <w:rFonts w:ascii="Times New Roman" w:hAnsi="Times New Roman"/>
        </w:rPr>
        <w:t xml:space="preserve">the </w:t>
      </w:r>
      <w:r w:rsidR="0095011B" w:rsidRPr="00B764E7">
        <w:rPr>
          <w:rFonts w:ascii="Times New Roman" w:hAnsi="Times New Roman"/>
        </w:rPr>
        <w:t>virus infection system</w:t>
      </w:r>
      <w:r w:rsidR="00C67FED" w:rsidRPr="00B764E7">
        <w:rPr>
          <w:rFonts w:ascii="Times New Roman" w:hAnsi="Times New Roman"/>
        </w:rPr>
        <w:t>. Given</w:t>
      </w:r>
      <w:r w:rsidR="0095011B" w:rsidRPr="00B764E7">
        <w:rPr>
          <w:rFonts w:ascii="Times New Roman" w:hAnsi="Times New Roman"/>
        </w:rPr>
        <w:t xml:space="preserve"> each system</w:t>
      </w:r>
      <w:r w:rsidR="00C67FED" w:rsidRPr="00B764E7">
        <w:rPr>
          <w:rFonts w:ascii="Times New Roman" w:hAnsi="Times New Roman"/>
        </w:rPr>
        <w:t xml:space="preserve"> is allowed </w:t>
      </w:r>
      <w:del w:id="11" w:author="John Lee" w:date="2011-10-17T21:44:00Z">
        <w:r w:rsidR="00C67FED" w:rsidRPr="00B764E7" w:rsidDel="00A92B69">
          <w:rPr>
            <w:rFonts w:ascii="Times New Roman" w:hAnsi="Times New Roman"/>
          </w:rPr>
          <w:delText>five</w:delText>
        </w:r>
        <w:r w:rsidR="0095011B" w:rsidRPr="00B764E7" w:rsidDel="00A92B69">
          <w:rPr>
            <w:rFonts w:ascii="Times New Roman" w:hAnsi="Times New Roman"/>
          </w:rPr>
          <w:delText xml:space="preserve">5 </w:delText>
        </w:r>
      </w:del>
      <w:ins w:id="12" w:author="John Lee" w:date="2011-10-17T21:44:00Z">
        <w:r w:rsidR="00A92B69">
          <w:rPr>
            <w:rFonts w:ascii="Times New Roman" w:hAnsi="Times New Roman"/>
          </w:rPr>
          <w:t>five</w:t>
        </w:r>
        <w:r w:rsidR="00A92B69" w:rsidRPr="00B764E7">
          <w:rPr>
            <w:rFonts w:ascii="Times New Roman" w:hAnsi="Times New Roman"/>
          </w:rPr>
          <w:t xml:space="preserve"> </w:t>
        </w:r>
      </w:ins>
      <w:r w:rsidR="0095011B" w:rsidRPr="00B764E7">
        <w:rPr>
          <w:rFonts w:ascii="Times New Roman" w:hAnsi="Times New Roman"/>
        </w:rPr>
        <w:t xml:space="preserve">categories to allocate the hundred </w:t>
      </w:r>
      <w:r w:rsidR="00967B1A" w:rsidRPr="00B764E7">
        <w:rPr>
          <w:rFonts w:ascii="Times New Roman" w:hAnsi="Times New Roman"/>
        </w:rPr>
        <w:t>points system</w:t>
      </w:r>
      <w:r w:rsidR="00C67FED" w:rsidRPr="00B764E7">
        <w:rPr>
          <w:rFonts w:ascii="Times New Roman" w:hAnsi="Times New Roman"/>
        </w:rPr>
        <w:t>,</w:t>
      </w:r>
      <w:r w:rsidR="00967B1A" w:rsidRPr="00B764E7">
        <w:rPr>
          <w:rFonts w:ascii="Times New Roman" w:hAnsi="Times New Roman"/>
        </w:rPr>
        <w:t xml:space="preserve"> </w:t>
      </w:r>
      <w:r w:rsidR="00C67FED" w:rsidRPr="00B764E7">
        <w:rPr>
          <w:rFonts w:ascii="Times New Roman" w:hAnsi="Times New Roman"/>
        </w:rPr>
        <w:t>there could be</w:t>
      </w:r>
      <w:r w:rsidR="00967B1A" w:rsidRPr="00B764E7">
        <w:rPr>
          <w:rFonts w:ascii="Times New Roman" w:hAnsi="Times New Roman"/>
        </w:rPr>
        <w:t xml:space="preserve"> a multitude </w:t>
      </w:r>
      <w:r w:rsidR="005679C3" w:rsidRPr="00B764E7">
        <w:rPr>
          <w:rFonts w:ascii="Times New Roman" w:hAnsi="Times New Roman"/>
        </w:rPr>
        <w:t xml:space="preserve">of </w:t>
      </w:r>
      <w:commentRangeStart w:id="13"/>
      <w:r w:rsidR="005679C3" w:rsidRPr="00B764E7">
        <w:rPr>
          <w:rFonts w:ascii="Times New Roman" w:hAnsi="Times New Roman"/>
        </w:rPr>
        <w:t>combinations</w:t>
      </w:r>
      <w:commentRangeEnd w:id="13"/>
      <w:r w:rsidR="00A92B69">
        <w:rPr>
          <w:rStyle w:val="CommentReference"/>
          <w:vanish/>
        </w:rPr>
        <w:commentReference w:id="13"/>
      </w:r>
      <w:r w:rsidR="00967B1A" w:rsidRPr="00B764E7">
        <w:rPr>
          <w:rFonts w:ascii="Times New Roman" w:hAnsi="Times New Roman"/>
        </w:rPr>
        <w:t xml:space="preserve">. </w:t>
      </w:r>
    </w:p>
    <w:p w:rsidR="00967B1A" w:rsidRPr="00B764E7" w:rsidRDefault="00967B1A" w:rsidP="00035EE8">
      <w:pPr>
        <w:pStyle w:val="Heading1"/>
        <w:rPr>
          <w:rFonts w:ascii="Times New Roman" w:hAnsi="Times New Roman"/>
        </w:rPr>
      </w:pPr>
      <w:bookmarkStart w:id="14" w:name="_Toc306566869"/>
      <w:r w:rsidRPr="00B764E7">
        <w:rPr>
          <w:rFonts w:ascii="Times New Roman" w:hAnsi="Times New Roman"/>
        </w:rPr>
        <w:t>Defenses:</w:t>
      </w:r>
      <w:bookmarkEnd w:id="14"/>
    </w:p>
    <w:p w:rsidR="00967B1A" w:rsidRPr="00B764E7" w:rsidRDefault="00035EE8" w:rsidP="00035EE8">
      <w:pPr>
        <w:pStyle w:val="Heading2"/>
        <w:rPr>
          <w:rFonts w:ascii="Times New Roman" w:hAnsi="Times New Roman"/>
        </w:rPr>
      </w:pPr>
      <w:r w:rsidRPr="00B764E7">
        <w:rPr>
          <w:rFonts w:ascii="Times New Roman" w:hAnsi="Times New Roman"/>
        </w:rPr>
        <w:tab/>
      </w:r>
      <w:bookmarkStart w:id="15" w:name="_Toc306566870"/>
      <w:r w:rsidR="00967B1A" w:rsidRPr="00B764E7">
        <w:rPr>
          <w:rFonts w:ascii="Times New Roman" w:hAnsi="Times New Roman"/>
        </w:rPr>
        <w:t>Building Antibodies</w:t>
      </w:r>
      <w:r w:rsidRPr="00B764E7">
        <w:rPr>
          <w:rFonts w:ascii="Times New Roman" w:hAnsi="Times New Roman"/>
        </w:rPr>
        <w:t>:</w:t>
      </w:r>
      <w:bookmarkEnd w:id="15"/>
    </w:p>
    <w:p w:rsidR="00F5307B" w:rsidRPr="00B764E7" w:rsidRDefault="00967B1A" w:rsidP="00035EE8">
      <w:pPr>
        <w:ind w:left="720"/>
        <w:rPr>
          <w:rFonts w:ascii="Times New Roman" w:hAnsi="Times New Roman"/>
        </w:rPr>
      </w:pPr>
      <w:r w:rsidRPr="00B764E7">
        <w:rPr>
          <w:rFonts w:ascii="Times New Roman" w:hAnsi="Times New Roman"/>
        </w:rPr>
        <w:t>Building antibodies will follow the same design an</w:t>
      </w:r>
      <w:r w:rsidR="0032306E" w:rsidRPr="00B764E7">
        <w:rPr>
          <w:rFonts w:ascii="Times New Roman" w:hAnsi="Times New Roman"/>
        </w:rPr>
        <w:t>d point allocation as the virus,</w:t>
      </w:r>
      <w:r w:rsidRPr="00B764E7">
        <w:rPr>
          <w:rFonts w:ascii="Times New Roman" w:hAnsi="Times New Roman"/>
        </w:rPr>
        <w:t xml:space="preserve"> </w:t>
      </w:r>
      <w:r w:rsidR="0032306E" w:rsidRPr="00B764E7">
        <w:rPr>
          <w:rFonts w:ascii="Times New Roman" w:hAnsi="Times New Roman"/>
        </w:rPr>
        <w:t>t</w:t>
      </w:r>
      <w:r w:rsidR="00C67FED" w:rsidRPr="00B764E7">
        <w:rPr>
          <w:rFonts w:ascii="Times New Roman" w:hAnsi="Times New Roman"/>
        </w:rPr>
        <w:t>hus allowing</w:t>
      </w:r>
      <w:r w:rsidRPr="00B764E7">
        <w:rPr>
          <w:rFonts w:ascii="Times New Roman" w:hAnsi="Times New Roman"/>
        </w:rPr>
        <w:t xml:space="preserve"> a simulation of the antibodies fighting the virus. If </w:t>
      </w:r>
      <w:r w:rsidR="00C67FED" w:rsidRPr="00B764E7">
        <w:rPr>
          <w:rFonts w:ascii="Times New Roman" w:hAnsi="Times New Roman"/>
        </w:rPr>
        <w:t>the</w:t>
      </w:r>
      <w:r w:rsidRPr="00B764E7">
        <w:rPr>
          <w:rFonts w:ascii="Times New Roman" w:hAnsi="Times New Roman"/>
        </w:rPr>
        <w:t xml:space="preserve"> antibodies are strong against a particular type of virus</w:t>
      </w:r>
      <w:r w:rsidR="009D5FF8" w:rsidRPr="00B764E7">
        <w:rPr>
          <w:rFonts w:ascii="Times New Roman" w:hAnsi="Times New Roman"/>
        </w:rPr>
        <w:t>, the player will</w:t>
      </w:r>
      <w:r w:rsidRPr="00B764E7">
        <w:rPr>
          <w:rFonts w:ascii="Times New Roman" w:hAnsi="Times New Roman"/>
        </w:rPr>
        <w:t xml:space="preserve"> either not </w:t>
      </w:r>
      <w:r w:rsidR="00F5307B" w:rsidRPr="00B764E7">
        <w:rPr>
          <w:rFonts w:ascii="Times New Roman" w:hAnsi="Times New Roman"/>
        </w:rPr>
        <w:t xml:space="preserve">get sick or </w:t>
      </w:r>
      <w:r w:rsidR="009D5FF8" w:rsidRPr="00B764E7">
        <w:rPr>
          <w:rFonts w:ascii="Times New Roman" w:hAnsi="Times New Roman"/>
        </w:rPr>
        <w:t>their</w:t>
      </w:r>
      <w:r w:rsidR="00F5307B" w:rsidRPr="00B764E7">
        <w:rPr>
          <w:rFonts w:ascii="Times New Roman" w:hAnsi="Times New Roman"/>
        </w:rPr>
        <w:t xml:space="preserve"> infection time could be shortened.</w:t>
      </w:r>
    </w:p>
    <w:p w:rsidR="00035EE8" w:rsidRPr="00B764E7" w:rsidRDefault="00035EE8" w:rsidP="00035EE8">
      <w:pPr>
        <w:ind w:left="720"/>
        <w:rPr>
          <w:rFonts w:ascii="Times New Roman" w:hAnsi="Times New Roman"/>
        </w:rPr>
      </w:pPr>
    </w:p>
    <w:p w:rsidR="00967B1A" w:rsidRPr="00B764E7" w:rsidRDefault="00035EE8" w:rsidP="00035EE8">
      <w:pPr>
        <w:pStyle w:val="Heading2"/>
        <w:rPr>
          <w:rFonts w:ascii="Times New Roman" w:hAnsi="Times New Roman"/>
        </w:rPr>
      </w:pPr>
      <w:r w:rsidRPr="00B764E7">
        <w:rPr>
          <w:rFonts w:ascii="Times New Roman" w:hAnsi="Times New Roman"/>
        </w:rPr>
        <w:tab/>
      </w:r>
      <w:bookmarkStart w:id="16" w:name="_Toc306566871"/>
      <w:r w:rsidR="00967B1A" w:rsidRPr="00B764E7">
        <w:rPr>
          <w:rFonts w:ascii="Times New Roman" w:hAnsi="Times New Roman"/>
        </w:rPr>
        <w:t>External</w:t>
      </w:r>
      <w:bookmarkEnd w:id="16"/>
    </w:p>
    <w:p w:rsidR="00496BA7" w:rsidRPr="00B764E7" w:rsidRDefault="00B15B75" w:rsidP="00B764E7">
      <w:pPr>
        <w:ind w:left="720"/>
        <w:rPr>
          <w:rFonts w:ascii="Times New Roman" w:hAnsi="Times New Roman"/>
        </w:rPr>
      </w:pPr>
      <w:r w:rsidRPr="00B764E7">
        <w:rPr>
          <w:rFonts w:ascii="Times New Roman" w:hAnsi="Times New Roman"/>
        </w:rPr>
        <w:t xml:space="preserve">External defenses will follow a check and balance system to determine if a virus can infect another player. </w:t>
      </w:r>
      <w:r w:rsidR="00F5307B" w:rsidRPr="00B764E7">
        <w:rPr>
          <w:rFonts w:ascii="Times New Roman" w:hAnsi="Times New Roman"/>
        </w:rPr>
        <w:t xml:space="preserve"> Depending on which external defense a player </w:t>
      </w:r>
      <w:r w:rsidR="0032306E" w:rsidRPr="00B764E7">
        <w:rPr>
          <w:rFonts w:ascii="Times New Roman" w:hAnsi="Times New Roman"/>
        </w:rPr>
        <w:t>holds</w:t>
      </w:r>
      <w:r w:rsidR="00F5307B" w:rsidRPr="00B764E7">
        <w:rPr>
          <w:rFonts w:ascii="Times New Roman" w:hAnsi="Times New Roman"/>
        </w:rPr>
        <w:t xml:space="preserve"> will allow him </w:t>
      </w:r>
      <w:r w:rsidR="0032306E" w:rsidRPr="00B764E7">
        <w:rPr>
          <w:rFonts w:ascii="Times New Roman" w:hAnsi="Times New Roman"/>
        </w:rPr>
        <w:t>to be able to</w:t>
      </w:r>
      <w:r w:rsidR="00F5307B" w:rsidRPr="00B764E7">
        <w:rPr>
          <w:rFonts w:ascii="Times New Roman" w:hAnsi="Times New Roman"/>
        </w:rPr>
        <w:t xml:space="preserve"> defend against incoming virus attack.  External defense </w:t>
      </w:r>
      <w:r w:rsidR="0032306E" w:rsidRPr="00B764E7">
        <w:rPr>
          <w:rFonts w:ascii="Times New Roman" w:hAnsi="Times New Roman"/>
        </w:rPr>
        <w:t>might be</w:t>
      </w:r>
      <w:r w:rsidR="00F5307B" w:rsidRPr="00B764E7">
        <w:rPr>
          <w:rFonts w:ascii="Times New Roman" w:hAnsi="Times New Roman"/>
        </w:rPr>
        <w:t xml:space="preserve"> something that is </w:t>
      </w:r>
      <w:r w:rsidR="0032306E" w:rsidRPr="00B764E7">
        <w:rPr>
          <w:rFonts w:ascii="Times New Roman" w:hAnsi="Times New Roman"/>
        </w:rPr>
        <w:t>awarded</w:t>
      </w:r>
      <w:r w:rsidR="00F5307B" w:rsidRPr="00B764E7">
        <w:rPr>
          <w:rFonts w:ascii="Times New Roman" w:hAnsi="Times New Roman"/>
        </w:rPr>
        <w:t xml:space="preserve"> to a player for achievements or to spend points on. No player would be able to become immune, but it </w:t>
      </w:r>
      <w:r w:rsidR="0032306E" w:rsidRPr="00B764E7">
        <w:rPr>
          <w:rFonts w:ascii="Times New Roman" w:hAnsi="Times New Roman"/>
        </w:rPr>
        <w:t>allows</w:t>
      </w:r>
      <w:r w:rsidR="00F5307B" w:rsidRPr="00B764E7">
        <w:rPr>
          <w:rFonts w:ascii="Times New Roman" w:hAnsi="Times New Roman"/>
        </w:rPr>
        <w:t xml:space="preserve"> them further customization. </w:t>
      </w:r>
    </w:p>
    <w:p w:rsidR="00035EE8" w:rsidRPr="00B764E7" w:rsidRDefault="00035EE8" w:rsidP="00035EE8">
      <w:pPr>
        <w:pStyle w:val="Heading1"/>
        <w:rPr>
          <w:rFonts w:ascii="Times New Roman" w:hAnsi="Times New Roman"/>
        </w:rPr>
      </w:pPr>
      <w:bookmarkStart w:id="17" w:name="_Toc306566872"/>
      <w:r w:rsidRPr="00B764E7">
        <w:rPr>
          <w:rFonts w:ascii="Times New Roman" w:hAnsi="Times New Roman"/>
        </w:rPr>
        <w:t>Symptoms:</w:t>
      </w:r>
      <w:bookmarkEnd w:id="17"/>
    </w:p>
    <w:p w:rsidR="00035EE8" w:rsidRPr="00B764E7" w:rsidRDefault="00035EE8" w:rsidP="00035EE8">
      <w:pPr>
        <w:ind w:left="1080"/>
        <w:rPr>
          <w:rFonts w:ascii="Times New Roman" w:hAnsi="Times New Roman"/>
        </w:rPr>
      </w:pPr>
      <w:r w:rsidRPr="00B764E7">
        <w:rPr>
          <w:rFonts w:ascii="Times New Roman" w:hAnsi="Times New Roman"/>
        </w:rPr>
        <w:t xml:space="preserve">Symptoms boil down to </w:t>
      </w:r>
      <w:del w:id="18" w:author="John Lee" w:date="2011-10-17T21:45:00Z">
        <w:r w:rsidRPr="00B764E7" w:rsidDel="00A92B69">
          <w:rPr>
            <w:rFonts w:ascii="Times New Roman" w:hAnsi="Times New Roman"/>
          </w:rPr>
          <w:delText xml:space="preserve">3 main categories.  </w:delText>
        </w:r>
      </w:del>
      <w:ins w:id="19" w:author="John Lee" w:date="2011-10-17T21:45:00Z">
        <w:r w:rsidR="00A92B69">
          <w:rPr>
            <w:rFonts w:ascii="Times New Roman" w:hAnsi="Times New Roman"/>
          </w:rPr>
          <w:t xml:space="preserve">three manin categories: </w:t>
        </w:r>
      </w:ins>
      <w:r w:rsidRPr="00B764E7">
        <w:rPr>
          <w:rFonts w:ascii="Times New Roman" w:hAnsi="Times New Roman"/>
        </w:rPr>
        <w:t xml:space="preserve">Spread, Zone, and Severity.  Spread concerns an active symptom that will </w:t>
      </w:r>
      <w:ins w:id="20" w:author="John Lee" w:date="2011-10-17T21:46:00Z">
        <w:r w:rsidR="00A92B69">
          <w:rPr>
            <w:rFonts w:ascii="Times New Roman" w:hAnsi="Times New Roman"/>
          </w:rPr>
          <w:t xml:space="preserve">??? </w:t>
        </w:r>
      </w:ins>
      <w:r w:rsidRPr="00B764E7">
        <w:rPr>
          <w:rFonts w:ascii="Times New Roman" w:hAnsi="Times New Roman"/>
        </w:rPr>
        <w:t xml:space="preserve">every so often happen, such as a cough or sneeze.  Zone deals with things left behind by a sick person such as vomit.  If a sick person is left to the same area too long they will make that zone infected for a certain amount of time.  After the ‘hot zone’ has expired, the area cannot be a hot zone for a certain amount of time.  Each of these will have three types, high medium and low.  High means low range but faster and more likely results, while low means large range but weaker results, with medium being somewhere in between.  Severity deals with unique effects of your virus, an example being a fever, which would extend the lifetime of your virus on somebody by a certain percentage.  </w:t>
      </w:r>
    </w:p>
    <w:p w:rsidR="00496BA7" w:rsidRPr="00B764E7" w:rsidRDefault="00496BA7" w:rsidP="00035EE8">
      <w:pPr>
        <w:pStyle w:val="Heading1"/>
        <w:rPr>
          <w:rFonts w:ascii="Times New Roman" w:hAnsi="Times New Roman"/>
        </w:rPr>
      </w:pPr>
      <w:bookmarkStart w:id="21" w:name="_Toc306566873"/>
      <w:r w:rsidRPr="00B764E7">
        <w:rPr>
          <w:rFonts w:ascii="Times New Roman" w:hAnsi="Times New Roman"/>
        </w:rPr>
        <w:t>Remedy:</w:t>
      </w:r>
      <w:bookmarkEnd w:id="21"/>
    </w:p>
    <w:p w:rsidR="00496BA7" w:rsidRPr="00B764E7" w:rsidRDefault="00035EE8" w:rsidP="00035EE8">
      <w:pPr>
        <w:pStyle w:val="Heading2"/>
        <w:rPr>
          <w:rFonts w:ascii="Times New Roman" w:hAnsi="Times New Roman"/>
        </w:rPr>
      </w:pPr>
      <w:r w:rsidRPr="00B764E7">
        <w:rPr>
          <w:rFonts w:ascii="Times New Roman" w:hAnsi="Times New Roman"/>
        </w:rPr>
        <w:tab/>
      </w:r>
      <w:bookmarkStart w:id="22" w:name="_Toc306566874"/>
      <w:r w:rsidR="00496BA7" w:rsidRPr="00B764E7">
        <w:rPr>
          <w:rFonts w:ascii="Times New Roman" w:hAnsi="Times New Roman"/>
        </w:rPr>
        <w:t>Cures</w:t>
      </w:r>
      <w:bookmarkEnd w:id="22"/>
    </w:p>
    <w:p w:rsidR="00496BA7" w:rsidRPr="00B764E7" w:rsidRDefault="00496BA7" w:rsidP="00035EE8">
      <w:pPr>
        <w:tabs>
          <w:tab w:val="left" w:pos="990"/>
        </w:tabs>
        <w:ind w:left="1080"/>
        <w:rPr>
          <w:rFonts w:ascii="Times New Roman" w:hAnsi="Times New Roman"/>
        </w:rPr>
      </w:pPr>
      <w:r w:rsidRPr="00B764E7">
        <w:rPr>
          <w:rFonts w:ascii="Times New Roman" w:hAnsi="Times New Roman"/>
        </w:rPr>
        <w:t xml:space="preserve">Curing a virus </w:t>
      </w:r>
      <w:r w:rsidR="00CD2579" w:rsidRPr="00B764E7">
        <w:rPr>
          <w:rFonts w:ascii="Times New Roman" w:hAnsi="Times New Roman"/>
        </w:rPr>
        <w:t>infection will</w:t>
      </w:r>
      <w:r w:rsidRPr="00B764E7">
        <w:rPr>
          <w:rFonts w:ascii="Times New Roman" w:hAnsi="Times New Roman"/>
        </w:rPr>
        <w:t xml:space="preserve"> </w:t>
      </w:r>
      <w:r w:rsidR="00416432" w:rsidRPr="00B764E7">
        <w:rPr>
          <w:rFonts w:ascii="Times New Roman" w:hAnsi="Times New Roman"/>
        </w:rPr>
        <w:t xml:space="preserve">only </w:t>
      </w:r>
      <w:r w:rsidRPr="00B764E7">
        <w:rPr>
          <w:rFonts w:ascii="Times New Roman" w:hAnsi="Times New Roman"/>
        </w:rPr>
        <w:t xml:space="preserve">be </w:t>
      </w:r>
      <w:r w:rsidR="00416432" w:rsidRPr="00B764E7">
        <w:rPr>
          <w:rFonts w:ascii="Times New Roman" w:hAnsi="Times New Roman"/>
        </w:rPr>
        <w:t>accomplished</w:t>
      </w:r>
      <w:r w:rsidRPr="00B764E7">
        <w:rPr>
          <w:rFonts w:ascii="Times New Roman" w:hAnsi="Times New Roman"/>
        </w:rPr>
        <w:t xml:space="preserve"> by the players. Our team liked the idea of implementing a mini-game into </w:t>
      </w:r>
      <w:r w:rsidR="007717B1" w:rsidRPr="00B764E7">
        <w:rPr>
          <w:rFonts w:ascii="Times New Roman" w:hAnsi="Times New Roman"/>
        </w:rPr>
        <w:t xml:space="preserve">the game </w:t>
      </w:r>
      <w:r w:rsidR="00CD2579" w:rsidRPr="00B764E7">
        <w:rPr>
          <w:rFonts w:ascii="Times New Roman" w:hAnsi="Times New Roman"/>
        </w:rPr>
        <w:t>design</w:t>
      </w:r>
      <w:r w:rsidR="0032306E" w:rsidRPr="00B764E7">
        <w:rPr>
          <w:rFonts w:ascii="Times New Roman" w:hAnsi="Times New Roman"/>
        </w:rPr>
        <w:t>.  W</w:t>
      </w:r>
      <w:r w:rsidR="00CD2579" w:rsidRPr="00B764E7">
        <w:rPr>
          <w:rFonts w:ascii="Times New Roman" w:hAnsi="Times New Roman"/>
        </w:rPr>
        <w:t>e think curing</w:t>
      </w:r>
      <w:r w:rsidRPr="00B764E7">
        <w:rPr>
          <w:rFonts w:ascii="Times New Roman" w:hAnsi="Times New Roman"/>
        </w:rPr>
        <w:t xml:space="preserve"> a virus is</w:t>
      </w:r>
      <w:r w:rsidR="00CD2579" w:rsidRPr="00B764E7">
        <w:rPr>
          <w:rFonts w:ascii="Times New Roman" w:hAnsi="Times New Roman"/>
        </w:rPr>
        <w:t xml:space="preserve"> a good place to implement </w:t>
      </w:r>
      <w:r w:rsidR="00416432" w:rsidRPr="00B764E7">
        <w:rPr>
          <w:rFonts w:ascii="Times New Roman" w:hAnsi="Times New Roman"/>
        </w:rPr>
        <w:t>such a concept</w:t>
      </w:r>
      <w:r w:rsidR="00CD2579" w:rsidRPr="00B764E7">
        <w:rPr>
          <w:rFonts w:ascii="Times New Roman" w:hAnsi="Times New Roman"/>
        </w:rPr>
        <w:t xml:space="preserve">.  </w:t>
      </w:r>
      <w:r w:rsidR="00416432" w:rsidRPr="00B764E7">
        <w:rPr>
          <w:rFonts w:ascii="Times New Roman" w:hAnsi="Times New Roman"/>
        </w:rPr>
        <w:t>Another</w:t>
      </w:r>
      <w:r w:rsidR="00CD2579" w:rsidRPr="00B764E7">
        <w:rPr>
          <w:rFonts w:ascii="Times New Roman" w:hAnsi="Times New Roman"/>
        </w:rPr>
        <w:t xml:space="preserve"> option </w:t>
      </w:r>
      <w:r w:rsidR="00416432" w:rsidRPr="00B764E7">
        <w:rPr>
          <w:rFonts w:ascii="Times New Roman" w:hAnsi="Times New Roman"/>
        </w:rPr>
        <w:t>is</w:t>
      </w:r>
      <w:r w:rsidR="00CD2579" w:rsidRPr="00B764E7">
        <w:rPr>
          <w:rFonts w:ascii="Times New Roman" w:hAnsi="Times New Roman"/>
        </w:rPr>
        <w:t xml:space="preserve"> to have </w:t>
      </w:r>
      <w:r w:rsidR="00416432" w:rsidRPr="00B764E7">
        <w:rPr>
          <w:rFonts w:ascii="Times New Roman" w:hAnsi="Times New Roman"/>
        </w:rPr>
        <w:t>a</w:t>
      </w:r>
      <w:r w:rsidR="00CD2579" w:rsidRPr="00B764E7">
        <w:rPr>
          <w:rFonts w:ascii="Times New Roman" w:hAnsi="Times New Roman"/>
        </w:rPr>
        <w:t xml:space="preserve"> player successfully diagnose the virus and apply the right remedies to shorten the length of time of </w:t>
      </w:r>
      <w:r w:rsidR="00416432" w:rsidRPr="00B764E7">
        <w:rPr>
          <w:rFonts w:ascii="Times New Roman" w:hAnsi="Times New Roman"/>
        </w:rPr>
        <w:t xml:space="preserve">an </w:t>
      </w:r>
      <w:r w:rsidR="00CD2579" w:rsidRPr="00B764E7">
        <w:rPr>
          <w:rFonts w:ascii="Times New Roman" w:hAnsi="Times New Roman"/>
        </w:rPr>
        <w:t xml:space="preserve">infection. </w:t>
      </w:r>
    </w:p>
    <w:p w:rsidR="00CD2579" w:rsidRPr="00B764E7" w:rsidRDefault="00035EE8" w:rsidP="00035EE8">
      <w:pPr>
        <w:pStyle w:val="Heading2"/>
        <w:rPr>
          <w:rFonts w:ascii="Times New Roman" w:hAnsi="Times New Roman"/>
        </w:rPr>
      </w:pPr>
      <w:r w:rsidRPr="00B764E7">
        <w:rPr>
          <w:rFonts w:ascii="Times New Roman" w:hAnsi="Times New Roman"/>
        </w:rPr>
        <w:tab/>
      </w:r>
      <w:bookmarkStart w:id="23" w:name="_Toc306566875"/>
      <w:r w:rsidR="00CD2579" w:rsidRPr="00B764E7">
        <w:rPr>
          <w:rFonts w:ascii="Times New Roman" w:hAnsi="Times New Roman"/>
        </w:rPr>
        <w:t>Time</w:t>
      </w:r>
      <w:bookmarkEnd w:id="23"/>
    </w:p>
    <w:p w:rsidR="00CD2579" w:rsidRPr="00B764E7" w:rsidRDefault="0032306E" w:rsidP="00035EE8">
      <w:pPr>
        <w:tabs>
          <w:tab w:val="left" w:pos="990"/>
        </w:tabs>
        <w:ind w:left="1080"/>
        <w:rPr>
          <w:rFonts w:ascii="Times New Roman" w:hAnsi="Times New Roman"/>
        </w:rPr>
      </w:pPr>
      <w:r w:rsidRPr="00B764E7">
        <w:rPr>
          <w:rFonts w:ascii="Times New Roman" w:hAnsi="Times New Roman"/>
        </w:rPr>
        <w:t>A p</w:t>
      </w:r>
      <w:r w:rsidR="00CF361E" w:rsidRPr="00B764E7">
        <w:rPr>
          <w:rFonts w:ascii="Times New Roman" w:hAnsi="Times New Roman"/>
        </w:rPr>
        <w:t xml:space="preserve">layer will be able to reduce the time of infection with proper diagnoses or </w:t>
      </w:r>
      <w:r w:rsidRPr="00B764E7">
        <w:rPr>
          <w:rFonts w:ascii="Times New Roman" w:hAnsi="Times New Roman"/>
        </w:rPr>
        <w:t xml:space="preserve">by </w:t>
      </w:r>
      <w:r w:rsidR="00CF361E" w:rsidRPr="00B764E7">
        <w:rPr>
          <w:rFonts w:ascii="Times New Roman" w:hAnsi="Times New Roman"/>
        </w:rPr>
        <w:t xml:space="preserve">having anti-bodies that would be able to fight </w:t>
      </w:r>
      <w:del w:id="24" w:author="John Lee" w:date="2011-10-17T21:46:00Z">
        <w:r w:rsidR="00CF361E" w:rsidRPr="00B764E7" w:rsidDel="00A92B69">
          <w:rPr>
            <w:rFonts w:ascii="Times New Roman" w:hAnsi="Times New Roman"/>
          </w:rPr>
          <w:delText xml:space="preserve">of </w:delText>
        </w:r>
      </w:del>
      <w:ins w:id="25" w:author="John Lee" w:date="2011-10-17T21:46:00Z">
        <w:r w:rsidR="00A92B69">
          <w:rPr>
            <w:rFonts w:ascii="Times New Roman" w:hAnsi="Times New Roman"/>
          </w:rPr>
          <w:t>off</w:t>
        </w:r>
        <w:r w:rsidR="00A92B69" w:rsidRPr="00B764E7">
          <w:rPr>
            <w:rFonts w:ascii="Times New Roman" w:hAnsi="Times New Roman"/>
          </w:rPr>
          <w:t xml:space="preserve"> </w:t>
        </w:r>
      </w:ins>
      <w:r w:rsidR="00CF361E" w:rsidRPr="00B764E7">
        <w:rPr>
          <w:rFonts w:ascii="Times New Roman" w:hAnsi="Times New Roman"/>
        </w:rPr>
        <w:t>t</w:t>
      </w:r>
      <w:r w:rsidRPr="00B764E7">
        <w:rPr>
          <w:rFonts w:ascii="Times New Roman" w:hAnsi="Times New Roman"/>
        </w:rPr>
        <w:t>he infection. Ho</w:t>
      </w:r>
      <w:r w:rsidR="00CF361E" w:rsidRPr="00B764E7">
        <w:rPr>
          <w:rFonts w:ascii="Times New Roman" w:hAnsi="Times New Roman"/>
        </w:rPr>
        <w:t>wever once a player is infected</w:t>
      </w:r>
      <w:r w:rsidRPr="00B764E7">
        <w:rPr>
          <w:rFonts w:ascii="Times New Roman" w:hAnsi="Times New Roman"/>
        </w:rPr>
        <w:t>,</w:t>
      </w:r>
      <w:r w:rsidR="00CF361E" w:rsidRPr="00B764E7">
        <w:rPr>
          <w:rFonts w:ascii="Times New Roman" w:hAnsi="Times New Roman"/>
        </w:rPr>
        <w:t xml:space="preserve"> there will be a finite amount of time </w:t>
      </w:r>
      <w:r w:rsidRPr="00B764E7">
        <w:rPr>
          <w:rFonts w:ascii="Times New Roman" w:hAnsi="Times New Roman"/>
        </w:rPr>
        <w:t>for the</w:t>
      </w:r>
      <w:r w:rsidR="00CF361E" w:rsidRPr="00B764E7">
        <w:rPr>
          <w:rFonts w:ascii="Times New Roman" w:hAnsi="Times New Roman"/>
        </w:rPr>
        <w:t xml:space="preserve"> infection to mimic virus propagation. Virus propagating will be something that we can store on our data-base system that researchers would </w:t>
      </w:r>
      <w:r w:rsidRPr="00B764E7">
        <w:rPr>
          <w:rFonts w:ascii="Times New Roman" w:hAnsi="Times New Roman"/>
        </w:rPr>
        <w:t xml:space="preserve">later </w:t>
      </w:r>
      <w:r w:rsidR="00CF361E" w:rsidRPr="00B764E7">
        <w:rPr>
          <w:rFonts w:ascii="Times New Roman" w:hAnsi="Times New Roman"/>
        </w:rPr>
        <w:t xml:space="preserve">be able to use. </w:t>
      </w:r>
    </w:p>
    <w:p w:rsidR="007717B1" w:rsidRPr="00B764E7" w:rsidRDefault="007717B1" w:rsidP="00035EE8">
      <w:pPr>
        <w:pStyle w:val="Heading1"/>
        <w:rPr>
          <w:rFonts w:ascii="Times New Roman" w:hAnsi="Times New Roman"/>
        </w:rPr>
      </w:pPr>
      <w:bookmarkStart w:id="26" w:name="_Toc306566876"/>
      <w:r w:rsidRPr="00B764E7">
        <w:rPr>
          <w:rFonts w:ascii="Times New Roman" w:hAnsi="Times New Roman"/>
        </w:rPr>
        <w:t>Communication:</w:t>
      </w:r>
      <w:bookmarkEnd w:id="26"/>
    </w:p>
    <w:p w:rsidR="007717B1" w:rsidRPr="00B764E7" w:rsidRDefault="007717B1" w:rsidP="00035EE8">
      <w:pPr>
        <w:ind w:left="1080"/>
        <w:rPr>
          <w:rFonts w:ascii="Times New Roman" w:hAnsi="Times New Roman"/>
        </w:rPr>
      </w:pPr>
      <w:r w:rsidRPr="00B764E7">
        <w:rPr>
          <w:rFonts w:ascii="Times New Roman" w:hAnsi="Times New Roman"/>
        </w:rPr>
        <w:t>Our game will be communicating directly with a web server.  Communications with this server will mainly be geo-location data for given symptoms and events.  For the spread symptoms locally a timer will go off every so often depending on the stats of the virus to have either a sneeze or cough.  This will then send location data along with the radius of the event.  The server will then find people in range and send each of them the virus and its range to be checked against their defenses to be infected.  Zone infections work a bit differently.  If a person is in a certain location for a given amount of time that zone will then be a ‘hot zone’.  This will be sent to the server and registered on a hot zone list with the virus, its range, and the location of the zone.  Every so often people will be syncing their location with the server automatically and if on one of these updates they are found to be within a</w:t>
      </w:r>
      <w:r w:rsidR="00035EE8" w:rsidRPr="00B764E7">
        <w:rPr>
          <w:rFonts w:ascii="Times New Roman" w:hAnsi="Times New Roman"/>
        </w:rPr>
        <w:t xml:space="preserve"> </w:t>
      </w:r>
      <w:r w:rsidRPr="00B764E7">
        <w:rPr>
          <w:rFonts w:ascii="Times New Roman" w:hAnsi="Times New Roman"/>
        </w:rPr>
        <w:t>‘hot zone’ they will be sent the virus, and its range/location to be checked against their defenses.  If a person becomes infected the owner of the virus will be rewarded through the account and stat tracking system in the server.</w:t>
      </w:r>
      <w:r w:rsidR="00035EE8" w:rsidRPr="00B764E7">
        <w:rPr>
          <w:rFonts w:ascii="Times New Roman" w:hAnsi="Times New Roman"/>
        </w:rPr>
        <w:t xml:space="preserve"> </w:t>
      </w:r>
      <w:r w:rsidRPr="00B764E7">
        <w:rPr>
          <w:rFonts w:ascii="Times New Roman" w:hAnsi="Times New Roman"/>
        </w:rPr>
        <w:t xml:space="preserve">The server will be in charge of keeping track of everything.  It acts as a medium for all communication for devices, along with tracking account information and ‘hot spots’.     </w:t>
      </w:r>
      <w:commentRangeStart w:id="27"/>
      <w:ins w:id="28" w:author="John Lee" w:date="2011-10-17T21:48:00Z">
        <w:r w:rsidR="00A92B69">
          <w:rPr>
            <w:rFonts w:ascii="Times New Roman" w:hAnsi="Times New Roman"/>
          </w:rPr>
          <w:t>NOTE</w:t>
        </w:r>
      </w:ins>
      <w:commentRangeEnd w:id="27"/>
      <w:r w:rsidR="00A92B69">
        <w:rPr>
          <w:rStyle w:val="CommentReference"/>
          <w:vanish/>
        </w:rPr>
        <w:commentReference w:id="27"/>
      </w:r>
    </w:p>
    <w:p w:rsidR="00CF361E" w:rsidRPr="00B764E7" w:rsidRDefault="00CF361E" w:rsidP="00496BA7">
      <w:pPr>
        <w:tabs>
          <w:tab w:val="left" w:pos="990"/>
        </w:tabs>
        <w:rPr>
          <w:rFonts w:ascii="Times New Roman" w:hAnsi="Times New Roman"/>
        </w:rPr>
      </w:pPr>
    </w:p>
    <w:p w:rsidR="00CF361E" w:rsidRPr="00B764E7" w:rsidRDefault="00CF361E" w:rsidP="00035EE8">
      <w:pPr>
        <w:pStyle w:val="Heading1"/>
        <w:rPr>
          <w:rFonts w:ascii="Times New Roman" w:hAnsi="Times New Roman"/>
        </w:rPr>
      </w:pPr>
      <w:bookmarkStart w:id="29" w:name="_Toc306566877"/>
      <w:r w:rsidRPr="00B764E7">
        <w:rPr>
          <w:rFonts w:ascii="Times New Roman" w:hAnsi="Times New Roman"/>
        </w:rPr>
        <w:t>Cross Platform</w:t>
      </w:r>
      <w:bookmarkEnd w:id="29"/>
    </w:p>
    <w:p w:rsidR="00CF361E" w:rsidRDefault="00CF361E" w:rsidP="00035EE8">
      <w:pPr>
        <w:tabs>
          <w:tab w:val="left" w:pos="990"/>
        </w:tabs>
        <w:ind w:left="720"/>
        <w:rPr>
          <w:ins w:id="30" w:author="John Lee" w:date="2011-10-17T21:49:00Z"/>
          <w:rFonts w:ascii="Times New Roman" w:hAnsi="Times New Roman"/>
        </w:rPr>
      </w:pPr>
      <w:r w:rsidRPr="00B764E7">
        <w:rPr>
          <w:rFonts w:ascii="Times New Roman" w:hAnsi="Times New Roman"/>
        </w:rPr>
        <w:t xml:space="preserve">Using the geo-location that is imbedded into </w:t>
      </w:r>
      <w:r w:rsidR="0032306E" w:rsidRPr="00B764E7">
        <w:rPr>
          <w:rFonts w:ascii="Times New Roman" w:hAnsi="Times New Roman"/>
        </w:rPr>
        <w:t xml:space="preserve">the </w:t>
      </w:r>
      <w:r w:rsidRPr="00B764E7">
        <w:rPr>
          <w:rFonts w:ascii="Times New Roman" w:hAnsi="Times New Roman"/>
        </w:rPr>
        <w:t xml:space="preserve">majority of smart-phones is a key to our hot zone design.  </w:t>
      </w:r>
      <w:r w:rsidR="0032306E" w:rsidRPr="00B764E7">
        <w:rPr>
          <w:rFonts w:ascii="Times New Roman" w:hAnsi="Times New Roman"/>
        </w:rPr>
        <w:t>If we go off the location of two</w:t>
      </w:r>
      <w:r w:rsidRPr="00B764E7">
        <w:rPr>
          <w:rFonts w:ascii="Times New Roman" w:hAnsi="Times New Roman"/>
        </w:rPr>
        <w:t xml:space="preserve"> phone</w:t>
      </w:r>
      <w:r w:rsidR="00F67941" w:rsidRPr="00B764E7">
        <w:rPr>
          <w:rFonts w:ascii="Times New Roman" w:hAnsi="Times New Roman"/>
        </w:rPr>
        <w:t>s</w:t>
      </w:r>
      <w:r w:rsidRPr="00B764E7">
        <w:rPr>
          <w:rFonts w:ascii="Times New Roman" w:hAnsi="Times New Roman"/>
        </w:rPr>
        <w:t xml:space="preserve"> to determine infection</w:t>
      </w:r>
      <w:r w:rsidR="0032306E" w:rsidRPr="00B764E7">
        <w:rPr>
          <w:rFonts w:ascii="Times New Roman" w:hAnsi="Times New Roman"/>
        </w:rPr>
        <w:t>,</w:t>
      </w:r>
      <w:r w:rsidRPr="00B764E7">
        <w:rPr>
          <w:rFonts w:ascii="Times New Roman" w:hAnsi="Times New Roman"/>
        </w:rPr>
        <w:t xml:space="preserve"> </w:t>
      </w:r>
      <w:r w:rsidR="0032306E" w:rsidRPr="00B764E7">
        <w:rPr>
          <w:rFonts w:ascii="Times New Roman" w:hAnsi="Times New Roman"/>
        </w:rPr>
        <w:t>then</w:t>
      </w:r>
      <w:r w:rsidRPr="00B764E7">
        <w:rPr>
          <w:rFonts w:ascii="Times New Roman" w:hAnsi="Times New Roman"/>
        </w:rPr>
        <w:t xml:space="preserve"> it </w:t>
      </w:r>
      <w:r w:rsidR="0032306E" w:rsidRPr="00B764E7">
        <w:rPr>
          <w:rFonts w:ascii="Times New Roman" w:hAnsi="Times New Roman"/>
        </w:rPr>
        <w:t xml:space="preserve">will </w:t>
      </w:r>
      <w:r w:rsidRPr="00B764E7">
        <w:rPr>
          <w:rFonts w:ascii="Times New Roman" w:hAnsi="Times New Roman"/>
        </w:rPr>
        <w:t>help to speed up the time of cross platform</w:t>
      </w:r>
      <w:r w:rsidR="00F67941" w:rsidRPr="00B764E7">
        <w:rPr>
          <w:rFonts w:ascii="Times New Roman" w:hAnsi="Times New Roman"/>
        </w:rPr>
        <w:t xml:space="preserve"> infection (E.G. android, windows7, iphone).  </w:t>
      </w:r>
      <w:r w:rsidR="0032306E" w:rsidRPr="00B764E7">
        <w:rPr>
          <w:rFonts w:ascii="Times New Roman" w:hAnsi="Times New Roman"/>
        </w:rPr>
        <w:t>By doing this it</w:t>
      </w:r>
      <w:r w:rsidR="00F67941" w:rsidRPr="00B764E7">
        <w:rPr>
          <w:rFonts w:ascii="Times New Roman" w:hAnsi="Times New Roman"/>
        </w:rPr>
        <w:t xml:space="preserve"> also elimina</w:t>
      </w:r>
      <w:r w:rsidRPr="00B764E7">
        <w:rPr>
          <w:rFonts w:ascii="Times New Roman" w:hAnsi="Times New Roman"/>
        </w:rPr>
        <w:t>tes the need for having phones speak to each other</w:t>
      </w:r>
      <w:r w:rsidR="0032306E" w:rsidRPr="00B764E7">
        <w:rPr>
          <w:rFonts w:ascii="Times New Roman" w:hAnsi="Times New Roman"/>
        </w:rPr>
        <w:t>,</w:t>
      </w:r>
      <w:r w:rsidRPr="00B764E7">
        <w:rPr>
          <w:rFonts w:ascii="Times New Roman" w:hAnsi="Times New Roman"/>
        </w:rPr>
        <w:t xml:space="preserve"> which is limited </w:t>
      </w:r>
      <w:commentRangeStart w:id="31"/>
      <w:r w:rsidRPr="00B764E7">
        <w:rPr>
          <w:rFonts w:ascii="Times New Roman" w:hAnsi="Times New Roman"/>
        </w:rPr>
        <w:t xml:space="preserve">not only by </w:t>
      </w:r>
      <w:commentRangeEnd w:id="31"/>
      <w:r w:rsidR="00A92B69">
        <w:rPr>
          <w:rStyle w:val="CommentReference"/>
          <w:vanish/>
        </w:rPr>
        <w:commentReference w:id="31"/>
      </w:r>
      <w:r w:rsidRPr="00B764E7">
        <w:rPr>
          <w:rFonts w:ascii="Times New Roman" w:hAnsi="Times New Roman"/>
        </w:rPr>
        <w:t>the number of devices</w:t>
      </w:r>
      <w:r w:rsidR="0032306E" w:rsidRPr="00B764E7">
        <w:rPr>
          <w:rFonts w:ascii="Times New Roman" w:hAnsi="Times New Roman"/>
        </w:rPr>
        <w:t>.  An additional consideration is the</w:t>
      </w:r>
      <w:r w:rsidRPr="00B764E7">
        <w:rPr>
          <w:rFonts w:ascii="Times New Roman" w:hAnsi="Times New Roman"/>
        </w:rPr>
        <w:t xml:space="preserve"> interference </w:t>
      </w:r>
      <w:r w:rsidR="00F67941" w:rsidRPr="00B764E7">
        <w:rPr>
          <w:rFonts w:ascii="Times New Roman" w:hAnsi="Times New Roman"/>
        </w:rPr>
        <w:t>of other devices</w:t>
      </w:r>
      <w:r w:rsidR="0032306E" w:rsidRPr="00B764E7">
        <w:rPr>
          <w:rFonts w:ascii="Times New Roman" w:hAnsi="Times New Roman"/>
        </w:rPr>
        <w:t>, which could prove to be slow to implement, as well as</w:t>
      </w:r>
      <w:r w:rsidR="004A0722" w:rsidRPr="00B764E7">
        <w:rPr>
          <w:rFonts w:ascii="Times New Roman" w:hAnsi="Times New Roman"/>
        </w:rPr>
        <w:t xml:space="preserve"> cumbersome </w:t>
      </w:r>
      <w:r w:rsidR="0032306E" w:rsidRPr="00B764E7">
        <w:rPr>
          <w:rFonts w:ascii="Times New Roman" w:hAnsi="Times New Roman"/>
        </w:rPr>
        <w:t>due to the use of</w:t>
      </w:r>
      <w:r w:rsidR="004A0722" w:rsidRPr="00B764E7">
        <w:rPr>
          <w:rFonts w:ascii="Times New Roman" w:hAnsi="Times New Roman"/>
        </w:rPr>
        <w:t xml:space="preserve"> passwords.  </w:t>
      </w:r>
      <w:r w:rsidR="007717B1" w:rsidRPr="00B764E7">
        <w:rPr>
          <w:rFonts w:ascii="Times New Roman" w:hAnsi="Times New Roman"/>
        </w:rPr>
        <w:t xml:space="preserve">We will also attempt to use the Bonjour networking protocols to help implement of cross platform. </w:t>
      </w:r>
    </w:p>
    <w:p w:rsidR="00A92B69" w:rsidRDefault="00A92B69" w:rsidP="00035EE8">
      <w:pPr>
        <w:numPr>
          <w:ins w:id="32" w:author="John Lee" w:date="2011-10-17T21:49:00Z"/>
        </w:numPr>
        <w:tabs>
          <w:tab w:val="left" w:pos="990"/>
        </w:tabs>
        <w:ind w:left="720"/>
        <w:rPr>
          <w:ins w:id="33" w:author="John Lee" w:date="2011-10-17T21:50:00Z"/>
          <w:rFonts w:ascii="Times New Roman" w:hAnsi="Times New Roman"/>
        </w:rPr>
      </w:pPr>
      <w:ins w:id="34" w:author="John Lee" w:date="2011-10-17T21:49:00Z">
        <w:r>
          <w:rPr>
            <w:rFonts w:ascii="Times New Roman" w:hAnsi="Times New Roman"/>
          </w:rPr>
          <w:t>JHL: Nice descriptions. I think that I understand the activities within the game, but I</w:t>
        </w:r>
        <w:r>
          <w:rPr>
            <w:rFonts w:ascii="Times New Roman" w:hAnsi="Times New Roman"/>
          </w:rPr>
          <w:t>’</w:t>
        </w:r>
        <w:r>
          <w:rPr>
            <w:rFonts w:ascii="Times New Roman" w:hAnsi="Times New Roman"/>
          </w:rPr>
          <w:t xml:space="preserve">m missing the thrills of the game. </w:t>
        </w:r>
      </w:ins>
      <w:ins w:id="35" w:author="John Lee" w:date="2011-10-17T21:50:00Z">
        <w:r>
          <w:rPr>
            <w:rFonts w:ascii="Times New Roman" w:hAnsi="Times New Roman"/>
          </w:rPr>
          <w:t>I</w:t>
        </w:r>
        <w:r>
          <w:rPr>
            <w:rFonts w:ascii="Times New Roman" w:hAnsi="Times New Roman"/>
          </w:rPr>
          <w:t>’</w:t>
        </w:r>
        <w:r>
          <w:rPr>
            <w:rFonts w:ascii="Times New Roman" w:hAnsi="Times New Roman"/>
          </w:rPr>
          <w:t>m also missing a discussion of scoring and other basic aspects of games.</w:t>
        </w:r>
      </w:ins>
    </w:p>
    <w:p w:rsidR="00A92B69" w:rsidRDefault="00A92B69" w:rsidP="00035EE8">
      <w:pPr>
        <w:numPr>
          <w:ins w:id="36" w:author="John Lee" w:date="2011-10-17T21:51:00Z"/>
        </w:numPr>
        <w:tabs>
          <w:tab w:val="left" w:pos="990"/>
        </w:tabs>
        <w:ind w:left="720"/>
        <w:rPr>
          <w:ins w:id="37" w:author="John Lee" w:date="2011-10-17T21:51:00Z"/>
          <w:rFonts w:ascii="Times New Roman" w:hAnsi="Times New Roman"/>
        </w:rPr>
      </w:pPr>
      <w:ins w:id="38" w:author="John Lee" w:date="2011-10-17T21:51:00Z">
        <w:r>
          <w:rPr>
            <w:rFonts w:ascii="Times New Roman" w:hAnsi="Times New Roman"/>
          </w:rPr>
          <w:t>You scored points with me in terms of your section descriptions, as well as the layout of this document. I was particular intrigued by your clever use of virus graphics in your original presentation, and feel that using them here would have made this a better document.</w:t>
        </w:r>
      </w:ins>
    </w:p>
    <w:p w:rsidR="00A92B69" w:rsidRPr="00B764E7" w:rsidRDefault="00A92B69" w:rsidP="00035EE8">
      <w:pPr>
        <w:numPr>
          <w:ins w:id="39" w:author="John Lee" w:date="2011-10-17T21:52:00Z"/>
        </w:numPr>
        <w:tabs>
          <w:tab w:val="left" w:pos="990"/>
        </w:tabs>
        <w:ind w:left="720"/>
        <w:rPr>
          <w:rFonts w:ascii="Times New Roman" w:hAnsi="Times New Roman"/>
          <w:u w:val="single"/>
        </w:rPr>
      </w:pPr>
      <w:ins w:id="40" w:author="John Lee" w:date="2011-10-17T21:52:00Z">
        <w:r>
          <w:rPr>
            <w:rFonts w:ascii="Times New Roman" w:hAnsi="Times New Roman"/>
          </w:rPr>
          <w:t>Another missing piece is any serious consideration of your overall system design. A graphic to show the server-side and another for the client-side would have worked well in this case.</w:t>
        </w:r>
      </w:ins>
    </w:p>
    <w:sectPr w:rsidR="00A92B69" w:rsidRPr="00B764E7" w:rsidSect="0061344F">
      <w:head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hn Lee" w:date="2011-10-17T21:36:00Z" w:initials="JL">
    <w:p w:rsidR="00A92B69" w:rsidRDefault="00A92B69">
      <w:pPr>
        <w:pStyle w:val="CommentText"/>
      </w:pPr>
      <w:r>
        <w:rPr>
          <w:rStyle w:val="CommentReference"/>
        </w:rPr>
        <w:annotationRef/>
      </w:r>
      <w:r>
        <w:t>Thank you for thinking to provide a TOC.</w:t>
      </w:r>
    </w:p>
  </w:comment>
  <w:comment w:id="13" w:author="John Lee" w:date="2011-10-17T21:45:00Z" w:initials="JL">
    <w:p w:rsidR="00A92B69" w:rsidRDefault="00A92B69">
      <w:pPr>
        <w:pStyle w:val="CommentText"/>
      </w:pPr>
      <w:r>
        <w:rPr>
          <w:rStyle w:val="CommentReference"/>
        </w:rPr>
        <w:annotationRef/>
      </w:r>
      <w:r>
        <w:t>Do the math here. Tell the reader how many unique combinations. Does a larger number help game play or hinder it? Make it fun or daunting?</w:t>
      </w:r>
    </w:p>
  </w:comment>
  <w:comment w:id="27" w:author="John Lee" w:date="2011-10-17T21:48:00Z" w:initials="JL">
    <w:p w:rsidR="00A92B69" w:rsidRDefault="00A92B69">
      <w:pPr>
        <w:pStyle w:val="CommentText"/>
      </w:pPr>
      <w:r>
        <w:rPr>
          <w:rStyle w:val="CommentReference"/>
        </w:rPr>
        <w:annotationRef/>
      </w:r>
      <w:r>
        <w:t>This might be a good place to talk about how much data will be used, stored, etc. so that departments can start calculating needs and costs.</w:t>
      </w:r>
    </w:p>
  </w:comment>
  <w:comment w:id="31" w:author="John Lee" w:date="2011-10-17T21:49:00Z" w:initials="JL">
    <w:p w:rsidR="00A92B69" w:rsidRDefault="00A92B69">
      <w:pPr>
        <w:pStyle w:val="CommentText"/>
      </w:pPr>
      <w:r>
        <w:rPr>
          <w:rStyle w:val="CommentReference"/>
        </w:rPr>
        <w:annotationRef/>
      </w:r>
      <w:r>
        <w:t>Not only, so what else?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ECA" w:rsidRDefault="00000ECA" w:rsidP="00035EE8">
      <w:pPr>
        <w:spacing w:after="0" w:line="240" w:lineRule="auto"/>
      </w:pPr>
      <w:r>
        <w:separator/>
      </w:r>
    </w:p>
  </w:endnote>
  <w:endnote w:type="continuationSeparator" w:id="0">
    <w:p w:rsidR="00000ECA" w:rsidRDefault="00000ECA" w:rsidP="00035E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59"/>
    <w:family w:val="auto"/>
    <w:pitch w:val="variable"/>
    <w:sig w:usb0="00000201" w:usb1="00000000" w:usb2="00000000" w:usb3="00000000" w:csb0="00000004"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hiller">
    <w:altName w:val="Curlz MT"/>
    <w:charset w:val="00"/>
    <w:family w:val="decorative"/>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ECA" w:rsidRDefault="00000ECA" w:rsidP="00035EE8">
      <w:pPr>
        <w:spacing w:after="0" w:line="240" w:lineRule="auto"/>
      </w:pPr>
      <w:r>
        <w:separator/>
      </w:r>
    </w:p>
  </w:footnote>
  <w:footnote w:type="continuationSeparator" w:id="0">
    <w:p w:rsidR="00000ECA" w:rsidRDefault="00000ECA" w:rsidP="00035EE8">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EE8" w:rsidRDefault="002903F7">
    <w:pPr>
      <w:pStyle w:val="Header"/>
      <w:jc w:val="right"/>
    </w:pPr>
    <w:fldSimple w:instr=" PAGE   \* MERGEFORMAT ">
      <w:r w:rsidR="00A92B69">
        <w:rPr>
          <w:noProof/>
        </w:rPr>
        <w:t>5</w:t>
      </w:r>
    </w:fldSimple>
  </w:p>
  <w:p w:rsidR="00035EE8" w:rsidRDefault="00035EE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03A3C"/>
    <w:multiLevelType w:val="hybridMultilevel"/>
    <w:tmpl w:val="954879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672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2F0557E"/>
    <w:multiLevelType w:val="hybridMultilevel"/>
    <w:tmpl w:val="2D48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A7A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savePreviewPicture/>
  <w:footnotePr>
    <w:footnote w:id="-1"/>
    <w:footnote w:id="0"/>
  </w:footnotePr>
  <w:endnotePr>
    <w:endnote w:id="-1"/>
    <w:endnote w:id="0"/>
  </w:endnotePr>
  <w:compat/>
  <w:rsids>
    <w:rsidRoot w:val="006A0BEE"/>
    <w:rsid w:val="00000ECA"/>
    <w:rsid w:val="00035EE8"/>
    <w:rsid w:val="00170F98"/>
    <w:rsid w:val="002903F7"/>
    <w:rsid w:val="0032306E"/>
    <w:rsid w:val="00383C32"/>
    <w:rsid w:val="00416432"/>
    <w:rsid w:val="00496BA7"/>
    <w:rsid w:val="004A0722"/>
    <w:rsid w:val="005679C3"/>
    <w:rsid w:val="005A144B"/>
    <w:rsid w:val="0061344F"/>
    <w:rsid w:val="006A0BEE"/>
    <w:rsid w:val="007717B1"/>
    <w:rsid w:val="0095011B"/>
    <w:rsid w:val="00967B1A"/>
    <w:rsid w:val="009D5FF8"/>
    <w:rsid w:val="00A92B69"/>
    <w:rsid w:val="00B15B75"/>
    <w:rsid w:val="00B70876"/>
    <w:rsid w:val="00B764E7"/>
    <w:rsid w:val="00C67FED"/>
    <w:rsid w:val="00CD2579"/>
    <w:rsid w:val="00CF361E"/>
    <w:rsid w:val="00E1153B"/>
    <w:rsid w:val="00F5307B"/>
    <w:rsid w:val="00F67941"/>
    <w:rsid w:val="00FC2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4F"/>
    <w:pPr>
      <w:spacing w:after="200" w:line="276" w:lineRule="auto"/>
    </w:pPr>
    <w:rPr>
      <w:sz w:val="22"/>
      <w:szCs w:val="22"/>
    </w:rPr>
  </w:style>
  <w:style w:type="paragraph" w:styleId="Heading1">
    <w:name w:val="heading 1"/>
    <w:basedOn w:val="Normal"/>
    <w:next w:val="Normal"/>
    <w:link w:val="Heading1Char"/>
    <w:uiPriority w:val="9"/>
    <w:qFormat/>
    <w:rsid w:val="00035EE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35EE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A0B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A0BEE"/>
    <w:rPr>
      <w:rFonts w:ascii="Tahoma" w:hAnsi="Tahoma" w:cs="Tahoma"/>
      <w:sz w:val="16"/>
      <w:szCs w:val="16"/>
    </w:rPr>
  </w:style>
  <w:style w:type="paragraph" w:styleId="Header">
    <w:name w:val="header"/>
    <w:basedOn w:val="Normal"/>
    <w:link w:val="HeaderChar"/>
    <w:uiPriority w:val="99"/>
    <w:unhideWhenUsed/>
    <w:rsid w:val="00035EE8"/>
    <w:pPr>
      <w:tabs>
        <w:tab w:val="center" w:pos="4680"/>
        <w:tab w:val="right" w:pos="9360"/>
      </w:tabs>
    </w:pPr>
  </w:style>
  <w:style w:type="character" w:customStyle="1" w:styleId="HeaderChar">
    <w:name w:val="Header Char"/>
    <w:basedOn w:val="DefaultParagraphFont"/>
    <w:link w:val="Header"/>
    <w:uiPriority w:val="99"/>
    <w:rsid w:val="00035EE8"/>
    <w:rPr>
      <w:sz w:val="22"/>
      <w:szCs w:val="22"/>
    </w:rPr>
  </w:style>
  <w:style w:type="paragraph" w:styleId="Footer">
    <w:name w:val="footer"/>
    <w:basedOn w:val="Normal"/>
    <w:link w:val="FooterChar"/>
    <w:uiPriority w:val="99"/>
    <w:semiHidden/>
    <w:unhideWhenUsed/>
    <w:rsid w:val="00035EE8"/>
    <w:pPr>
      <w:tabs>
        <w:tab w:val="center" w:pos="4680"/>
        <w:tab w:val="right" w:pos="9360"/>
      </w:tabs>
    </w:pPr>
  </w:style>
  <w:style w:type="character" w:customStyle="1" w:styleId="FooterChar">
    <w:name w:val="Footer Char"/>
    <w:basedOn w:val="DefaultParagraphFont"/>
    <w:link w:val="Footer"/>
    <w:uiPriority w:val="99"/>
    <w:semiHidden/>
    <w:rsid w:val="00035EE8"/>
    <w:rPr>
      <w:sz w:val="22"/>
      <w:szCs w:val="22"/>
    </w:rPr>
  </w:style>
  <w:style w:type="character" w:customStyle="1" w:styleId="Heading1Char">
    <w:name w:val="Heading 1 Char"/>
    <w:basedOn w:val="DefaultParagraphFont"/>
    <w:link w:val="Heading1"/>
    <w:uiPriority w:val="9"/>
    <w:rsid w:val="00035EE8"/>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035EE8"/>
    <w:pPr>
      <w:keepLines/>
      <w:spacing w:before="480" w:after="0"/>
      <w:outlineLvl w:val="9"/>
    </w:pPr>
    <w:rPr>
      <w:color w:val="365F91"/>
      <w:kern w:val="0"/>
      <w:sz w:val="28"/>
      <w:szCs w:val="28"/>
    </w:rPr>
  </w:style>
  <w:style w:type="character" w:customStyle="1" w:styleId="Heading2Char">
    <w:name w:val="Heading 2 Char"/>
    <w:basedOn w:val="DefaultParagraphFont"/>
    <w:link w:val="Heading2"/>
    <w:uiPriority w:val="9"/>
    <w:semiHidden/>
    <w:rsid w:val="00035EE8"/>
    <w:rPr>
      <w:rFonts w:ascii="Cambria" w:eastAsia="Times New Roman" w:hAnsi="Cambria" w:cs="Times New Roman"/>
      <w:b/>
      <w:bCs/>
      <w:i/>
      <w:iCs/>
      <w:sz w:val="28"/>
      <w:szCs w:val="28"/>
    </w:rPr>
  </w:style>
  <w:style w:type="paragraph" w:styleId="TOC1">
    <w:name w:val="toc 1"/>
    <w:basedOn w:val="Normal"/>
    <w:next w:val="Normal"/>
    <w:autoRedefine/>
    <w:uiPriority w:val="39"/>
    <w:unhideWhenUsed/>
    <w:rsid w:val="00035EE8"/>
  </w:style>
  <w:style w:type="paragraph" w:styleId="TOC2">
    <w:name w:val="toc 2"/>
    <w:basedOn w:val="Normal"/>
    <w:next w:val="Normal"/>
    <w:autoRedefine/>
    <w:uiPriority w:val="39"/>
    <w:unhideWhenUsed/>
    <w:rsid w:val="00035EE8"/>
    <w:pPr>
      <w:ind w:left="220"/>
    </w:pPr>
  </w:style>
  <w:style w:type="character" w:styleId="Hyperlink">
    <w:name w:val="Hyperlink"/>
    <w:basedOn w:val="DefaultParagraphFont"/>
    <w:uiPriority w:val="99"/>
    <w:unhideWhenUsed/>
    <w:rsid w:val="00035EE8"/>
    <w:rPr>
      <w:color w:val="0000FF"/>
      <w:u w:val="single"/>
    </w:rPr>
  </w:style>
  <w:style w:type="character" w:styleId="CommentReference">
    <w:name w:val="annotation reference"/>
    <w:basedOn w:val="DefaultParagraphFont"/>
    <w:uiPriority w:val="99"/>
    <w:semiHidden/>
    <w:unhideWhenUsed/>
    <w:rsid w:val="00A92B69"/>
    <w:rPr>
      <w:sz w:val="18"/>
      <w:szCs w:val="18"/>
    </w:rPr>
  </w:style>
  <w:style w:type="paragraph" w:styleId="CommentText">
    <w:name w:val="annotation text"/>
    <w:basedOn w:val="Normal"/>
    <w:link w:val="CommentTextChar"/>
    <w:uiPriority w:val="99"/>
    <w:semiHidden/>
    <w:unhideWhenUsed/>
    <w:rsid w:val="00A92B69"/>
    <w:pPr>
      <w:spacing w:line="240" w:lineRule="auto"/>
    </w:pPr>
    <w:rPr>
      <w:sz w:val="24"/>
      <w:szCs w:val="24"/>
    </w:rPr>
  </w:style>
  <w:style w:type="character" w:customStyle="1" w:styleId="CommentTextChar">
    <w:name w:val="Comment Text Char"/>
    <w:basedOn w:val="DefaultParagraphFont"/>
    <w:link w:val="CommentText"/>
    <w:uiPriority w:val="99"/>
    <w:semiHidden/>
    <w:rsid w:val="00A92B69"/>
    <w:rPr>
      <w:sz w:val="24"/>
      <w:szCs w:val="24"/>
    </w:rPr>
  </w:style>
  <w:style w:type="paragraph" w:styleId="CommentSubject">
    <w:name w:val="annotation subject"/>
    <w:basedOn w:val="CommentText"/>
    <w:next w:val="CommentText"/>
    <w:link w:val="CommentSubjectChar"/>
    <w:uiPriority w:val="99"/>
    <w:semiHidden/>
    <w:unhideWhenUsed/>
    <w:rsid w:val="00A92B69"/>
    <w:rPr>
      <w:b/>
      <w:bCs/>
      <w:sz w:val="20"/>
      <w:szCs w:val="20"/>
    </w:rPr>
  </w:style>
  <w:style w:type="character" w:customStyle="1" w:styleId="CommentSubjectChar">
    <w:name w:val="Comment Subject Char"/>
    <w:basedOn w:val="CommentTextChar"/>
    <w:link w:val="CommentSubject"/>
    <w:uiPriority w:val="99"/>
    <w:semiHidden/>
    <w:rsid w:val="00A92B69"/>
    <w:rPr>
      <w:b/>
      <w:bCs/>
    </w:rPr>
  </w:style>
</w:styles>
</file>

<file path=word/webSettings.xml><?xml version="1.0" encoding="utf-8"?>
<w:webSettings xmlns:r="http://schemas.openxmlformats.org/officeDocument/2006/relationships" xmlns:w="http://schemas.openxmlformats.org/wordprocessingml/2006/main">
  <w:divs>
    <w:div w:id="239413374">
      <w:bodyDiv w:val="1"/>
      <w:marLeft w:val="0"/>
      <w:marRight w:val="0"/>
      <w:marTop w:val="0"/>
      <w:marBottom w:val="0"/>
      <w:divBdr>
        <w:top w:val="none" w:sz="0" w:space="0" w:color="auto"/>
        <w:left w:val="none" w:sz="0" w:space="0" w:color="auto"/>
        <w:bottom w:val="none" w:sz="0" w:space="0" w:color="auto"/>
        <w:right w:val="none" w:sz="0" w:space="0" w:color="auto"/>
      </w:divBdr>
    </w:div>
    <w:div w:id="1673727200">
      <w:bodyDiv w:val="1"/>
      <w:marLeft w:val="0"/>
      <w:marRight w:val="0"/>
      <w:marTop w:val="0"/>
      <w:marBottom w:val="0"/>
      <w:divBdr>
        <w:top w:val="none" w:sz="0" w:space="0" w:color="auto"/>
        <w:left w:val="none" w:sz="0" w:space="0" w:color="auto"/>
        <w:bottom w:val="none" w:sz="0" w:space="0" w:color="auto"/>
        <w:right w:val="none" w:sz="0" w:space="0" w:color="auto"/>
      </w:divBdr>
    </w:div>
    <w:div w:id="1841968979">
      <w:bodyDiv w:val="1"/>
      <w:marLeft w:val="0"/>
      <w:marRight w:val="0"/>
      <w:marTop w:val="0"/>
      <w:marBottom w:val="0"/>
      <w:divBdr>
        <w:top w:val="none" w:sz="0" w:space="0" w:color="auto"/>
        <w:left w:val="none" w:sz="0" w:space="0" w:color="auto"/>
        <w:bottom w:val="none" w:sz="0" w:space="0" w:color="auto"/>
        <w:right w:val="none" w:sz="0" w:space="0" w:color="auto"/>
      </w:divBdr>
    </w:div>
    <w:div w:id="213424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image" Target="media/image1.jpe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1160</Words>
  <Characters>6615</Characters>
  <Application>Microsoft Macintosh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MobileJeff</dc:creator>
  <cp:lastModifiedBy>John Lee</cp:lastModifiedBy>
  <cp:revision>3</cp:revision>
  <dcterms:created xsi:type="dcterms:W3CDTF">2011-10-17T05:24:00Z</dcterms:created>
  <dcterms:modified xsi:type="dcterms:W3CDTF">2011-10-18T04:52:00Z</dcterms:modified>
</cp:coreProperties>
</file>